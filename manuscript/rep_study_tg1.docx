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0D3B2" w14:textId="77777777" w:rsidR="00FE162D" w:rsidRDefault="00000000">
      <w:pPr>
        <w:pStyle w:val="Title"/>
      </w:pPr>
      <w:r>
        <w:t>Planning to Save Energy: How Information Format Affects Accuracy</w:t>
      </w:r>
    </w:p>
    <w:p w14:paraId="1DC61FDE" w14:textId="77777777" w:rsidR="00FE162D" w:rsidRDefault="00000000">
      <w:pPr>
        <w:pStyle w:val="Author"/>
      </w:pPr>
      <w:r>
        <w:t>Thomas E. Gorman</w:t>
      </w:r>
    </w:p>
    <w:p w14:paraId="54C15712" w14:textId="77777777" w:rsidR="00FE162D" w:rsidRDefault="00000000">
      <w:pPr>
        <w:pStyle w:val="Author"/>
      </w:pPr>
      <w:r>
        <w:t>Torsten Reimer</w:t>
      </w:r>
    </w:p>
    <w:p w14:paraId="18363C10" w14:textId="77777777" w:rsidR="00FE162D" w:rsidRDefault="00000000">
      <w:pPr>
        <w:pStyle w:val="Author"/>
      </w:pPr>
      <w:r>
        <w:t>Juan Pablo Loaiza Ramirez</w:t>
      </w:r>
    </w:p>
    <w:p w14:paraId="73AAE237" w14:textId="77777777" w:rsidR="00FE162D" w:rsidRDefault="00000000">
      <w:pPr>
        <w:pStyle w:val="Author"/>
      </w:pPr>
      <w:r>
        <w:t>Hayden Barber</w:t>
      </w:r>
    </w:p>
    <w:p w14:paraId="7DB53EDB" w14:textId="77777777" w:rsidR="00FE162D" w:rsidRDefault="00000000">
      <w:pPr>
        <w:pStyle w:val="Date"/>
      </w:pPr>
      <w:r>
        <w:t>2025-01-12</w:t>
      </w:r>
    </w:p>
    <w:p w14:paraId="2D394089" w14:textId="77777777" w:rsidR="00FE162D" w:rsidRDefault="00000000">
      <w:pPr>
        <w:pStyle w:val="AbstractTitle"/>
      </w:pPr>
      <w:r>
        <w:t>Abstract</w:t>
      </w:r>
    </w:p>
    <w:p w14:paraId="086D8DAE" w14:textId="77777777" w:rsidR="00FE162D" w:rsidRDefault="00000000">
      <w:pPr>
        <w:pStyle w:val="Abstract"/>
      </w:pPr>
      <w:bookmarkStart w:id="0" w:name="OLE_LINK8"/>
      <w:r>
        <w:t>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p w14:paraId="6DE111BE" w14:textId="77777777" w:rsidR="00FE162D" w:rsidRDefault="00000000">
      <w:pPr>
        <w:pStyle w:val="Heading1"/>
      </w:pPr>
      <w:bookmarkStart w:id="1" w:name="introduction"/>
      <w:bookmarkEnd w:id="0"/>
      <w:r>
        <w:t>Introduction</w:t>
      </w:r>
    </w:p>
    <w:p w14:paraId="0016650B" w14:textId="77777777" w:rsidR="00F81319" w:rsidRDefault="00000000">
      <w:pPr>
        <w:pStyle w:val="FirstParagraph"/>
      </w:pPr>
      <w:bookmarkStart w:id="2" w:name="literature-review"/>
      <w:r>
        <w:t xml:space="preserve">Energy insecurity has emerged as a critical public health concern, especially among low-income households, who frequently face difficult choices between paying energy bills and meeting other essential needs (Bednar &amp; Reames, 2020; Memmott et al., 2021). Such households often experience unsafe coping strategies (e.g., foregoing heating during winter months), which disproportionately affect racial and ethnic minorities and heighten risks of utility disconnection (Memmott et al., 2021). Moreover, residential energy use contributes to climate change, intensifying the urgency for sustainable solutions (Farghali et al., 2023). </w:t>
      </w:r>
    </w:p>
    <w:p w14:paraId="52A70D6E" w14:textId="49E7B7C2" w:rsidR="00B33717" w:rsidRDefault="00B33717" w:rsidP="00B33717">
      <w:pPr>
        <w:ind w:firstLine="720"/>
      </w:pPr>
      <w:bookmarkStart w:id="3" w:name="OLE_LINK3"/>
      <w:bookmarkStart w:id="4" w:name="OLE_LINK9"/>
      <w:commentRangeStart w:id="5"/>
      <w:commentRangeStart w:id="6"/>
      <w:r>
        <w:t xml:space="preserve">Given the relevance of promoting behavior change to reduce energy consumption, several strands of research have aimed to identify factors that affect energy behaviors and interventions that effectively reduce energy consumption. </w:t>
      </w:r>
      <w:bookmarkStart w:id="7" w:name="OLE_LINK1"/>
      <w:bookmarkEnd w:id="4"/>
      <w:r>
        <w:t xml:space="preserve">For example, </w:t>
      </w:r>
      <w:sdt>
        <w:sdtPr>
          <w:tag w:val="MENDELEY_CITATION_v3_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"/>
          <w:id w:val="-1936814325"/>
          <w:placeholder>
            <w:docPart w:val="ABF814E87DFDE143B33BE679090D1260"/>
          </w:placeholder>
        </w:sdtPr>
        <w:sdtContent>
          <w:proofErr w:type="spellStart"/>
          <w:r w:rsidRPr="00207CBF">
            <w:t>Abrahamse</w:t>
          </w:r>
          <w:proofErr w:type="spellEnd"/>
          <w:r w:rsidRPr="00207CBF">
            <w:t xml:space="preserve"> et al. (2007)</w:t>
          </w:r>
        </w:sdtContent>
      </w:sdt>
      <w:r>
        <w:t xml:space="preserve"> </w:t>
      </w:r>
      <w:bookmarkStart w:id="8" w:name="_Hlk193016981"/>
      <w:r>
        <w:t xml:space="preserve">used a combination of tailored information about energy use and tailored feedback, in addition to setting an energy-saving goal, to promote direct and indirect energy-saving behaviors and high levels of knowledge regarding energy use. Direct energy-saving behaviors were classified as reducing fuel, gas, and electricity consumption, while indirect behaviors referred to producing, distributing, and disposing goods. After a five-month </w:t>
      </w:r>
      <w:r>
        <w:lastRenderedPageBreak/>
        <w:t>intervention, the authors found that households in the experimental group reduced their direct energy use by 5.1% and had higher levels of knowledge about energy conservation compared to the control group, which used 0.7% more energy since the beginning of the intervention. No difference between groups was found in indirect behaviors.</w:t>
      </w:r>
      <w:commentRangeEnd w:id="5"/>
      <w:r>
        <w:rPr>
          <w:rStyle w:val="CommentReference"/>
        </w:rPr>
        <w:commentReference w:id="5"/>
      </w:r>
      <w:commentRangeEnd w:id="6"/>
      <w:r>
        <w:rPr>
          <w:rStyle w:val="CommentReference"/>
        </w:rPr>
        <w:commentReference w:id="6"/>
      </w:r>
    </w:p>
    <w:bookmarkEnd w:id="7"/>
    <w:bookmarkEnd w:id="8"/>
    <w:p w14:paraId="3CDBEDC9" w14:textId="10BD8BC0" w:rsidR="00FE162D" w:rsidRDefault="00000000" w:rsidP="00C0701B">
      <w:pPr>
        <w:pStyle w:val="FirstParagraph"/>
        <w:ind w:firstLine="720"/>
      </w:pPr>
      <w:r>
        <w:t>However, the success of such interventions may hinge on how effectively energy information is communicated, with format and presentation context significantly influencing understanding and action (Canfield et al., 2017; Fischer, 2008). Consequently, a pressing challenge lies in designing communication strategies that effectively convey energy data and motivate practical conservation decisions</w:t>
      </w:r>
      <w:r w:rsidR="00B37D32">
        <w:t>.</w:t>
      </w:r>
      <w:r w:rsidR="00CE5990">
        <w:t xml:space="preserve"> </w:t>
      </w:r>
      <w:bookmarkStart w:id="9" w:name="OLE_LINK2"/>
      <w:r w:rsidR="00CE5990">
        <w:t xml:space="preserve">We set out to </w:t>
      </w:r>
      <w:r w:rsidR="00C91318">
        <w:t xml:space="preserve">explore if consumers </w:t>
      </w:r>
      <w:proofErr w:type="gramStart"/>
      <w:r w:rsidR="00C91318">
        <w:t>are able to</w:t>
      </w:r>
      <w:proofErr w:type="gramEnd"/>
      <w:r w:rsidR="00C91318">
        <w:t xml:space="preserve"> develop plans that would help meet certain energy consumption goals</w:t>
      </w:r>
      <w:r w:rsidR="00855003">
        <w:t>.</w:t>
      </w:r>
      <w:r w:rsidR="00C91318">
        <w:t xml:space="preserve"> </w:t>
      </w:r>
      <w:bookmarkEnd w:id="9"/>
    </w:p>
    <w:bookmarkEnd w:id="3"/>
    <w:p w14:paraId="3F52E1C6" w14:textId="77777777" w:rsidR="00C91318" w:rsidRDefault="00C91318" w:rsidP="00C91318">
      <w:pPr>
        <w:pStyle w:val="BodyText"/>
      </w:pPr>
      <w:r>
        <w:t>Representation Formats</w:t>
      </w:r>
    </w:p>
    <w:p w14:paraId="13F94406" w14:textId="4EE483A2" w:rsidR="00342A8E" w:rsidRDefault="00B33717" w:rsidP="00342A8E">
      <w:pPr>
        <w:ind w:firstLine="720"/>
      </w:pPr>
      <w:bookmarkStart w:id="10" w:name="OLE_LINK4"/>
      <w:r w:rsidRPr="0072078D">
        <w:t xml:space="preserve">Receiving feedback about one’s energy use is </w:t>
      </w:r>
      <w:r>
        <w:t xml:space="preserve">important </w:t>
      </w:r>
      <w:r w:rsidRPr="0072078D">
        <w:t xml:space="preserve">in identifying potential actions to reduce energy consumption. However, it is crucial to understand how consumers use the information </w:t>
      </w:r>
      <w:r>
        <w:t xml:space="preserve">provided with their energy bill and whether they </w:t>
      </w:r>
      <w:proofErr w:type="gramStart"/>
      <w:r>
        <w:t>are able to</w:t>
      </w:r>
      <w:proofErr w:type="gramEnd"/>
      <w:r>
        <w:t xml:space="preserve"> translate an energy-saving</w:t>
      </w:r>
      <w:r w:rsidRPr="0072078D">
        <w:t xml:space="preserve"> goal into an action plan. </w:t>
      </w:r>
      <w:sdt>
        <w:sdtPr>
          <w:tag w:val="MENDELEY_CITATION_v3_eyJjaXRhdGlvbklEIjoiTUVOREVMRVlfQ0lUQVRJT05fYWExZWRkYTgtYmNmOS00MWYwLTk4ZGItMDg3OTQxMjVjODFj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1251086003"/>
          <w:placeholder>
            <w:docPart w:val="247203873F42FE4D8436B5EE8C27F8A2"/>
          </w:placeholder>
        </w:sdtPr>
        <w:sdtContent>
          <w:r w:rsidRPr="00207CBF">
            <w:t>Canfield et al. (2017)</w:t>
          </w:r>
        </w:sdtContent>
      </w:sdt>
      <w:r>
        <w:t xml:space="preserve"> specifically studied this problem by running an experiment in which participants were shown </w:t>
      </w:r>
      <w:r w:rsidRPr="0072078D">
        <w:t>hypothetical electricity bills</w:t>
      </w:r>
      <w:r>
        <w:t xml:space="preserve"> with information related to a household’s </w:t>
      </w:r>
      <w:r w:rsidRPr="0072078D">
        <w:t>historical electricity use</w:t>
      </w:r>
      <w:r>
        <w:t xml:space="preserve">, electricity use in relation to their neighbors, and </w:t>
      </w:r>
      <w:r w:rsidRPr="008741CF">
        <w:t>historical electricity use</w:t>
      </w:r>
      <w:r>
        <w:t xml:space="preserve"> by appliances. Participants were randomly assigned to one of three formats of information representation (i.e., tables, bar graphs, and icon graphs) and were asked questions regarding their energy literacy.</w:t>
      </w:r>
      <w:r w:rsidR="00342A8E">
        <w:t xml:space="preserve"> </w:t>
      </w:r>
      <w:sdt>
        <w:sdtPr>
          <w:tag w:val="MENDELEY_CITATION_v3_eyJjaXRhdGlvbklEIjoiTUVOREVMRVlfQ0lUQVRJT05fODAxMzg1ZjYtZGYxOC00N2JjLWJkYmItMDFiZTBmOGUwYWU2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257286825"/>
          <w:placeholder>
            <w:docPart w:val="7F6B86FDB6C64D4BAA9A24BA606AFC66"/>
          </w:placeholder>
        </w:sdtPr>
        <w:sdtContent>
          <w:r w:rsidR="00342A8E" w:rsidRPr="00342A8E">
            <w:t>Canfield et al. (2017)</w:t>
          </w:r>
        </w:sdtContent>
      </w:sdt>
      <w:r w:rsidR="00342A8E" w:rsidRPr="00342A8E">
        <w:t xml:space="preserve"> showed that tables were the easiest format to understand for consumers when evaluating every type of information related to energy use. Across types of information, historical electricity use elicited the highest intentions and preferences for energy savings regardless of format. Additionally, participants with high energy literacy had a better understanding of energy-related information across all types of information representations. By disentangling the effects of content, format, and individual differences in energy literacy on understanding, preferences, and intentions, </w:t>
      </w:r>
      <w:sdt>
        <w:sdtPr>
          <w:tag w:val="MENDELEY_CITATION_v3_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"/>
          <w:id w:val="-642966981"/>
          <w:placeholder>
            <w:docPart w:val="DE104BF7AC079A41AB3AF58BDBF2B052"/>
          </w:placeholder>
        </w:sdtPr>
        <w:sdtContent>
          <w:r w:rsidR="00342A8E" w:rsidRPr="00342A8E">
            <w:t>Canfield et al. (2017)</w:t>
          </w:r>
        </w:sdtContent>
      </w:sdt>
      <w:r w:rsidR="00342A8E" w:rsidRPr="00342A8E">
        <w:t xml:space="preserve"> demonstrated that easy-to-implement communication strategies in energy bills can lead to energy-saving behaviors.</w:t>
      </w:r>
    </w:p>
    <w:p w14:paraId="2E769885" w14:textId="46BA0089" w:rsidR="00C91318" w:rsidRDefault="00C91318" w:rsidP="00C0701B">
      <w:pPr>
        <w:pStyle w:val="BodyText"/>
        <w:ind w:firstLine="720"/>
      </w:pPr>
      <w:bookmarkStart w:id="11" w:name="_Hlk192998562"/>
      <w:bookmarkEnd w:id="10"/>
      <w:r>
        <w:t>Building on the study of Canfield et al. (2017)</w:t>
      </w:r>
      <w:bookmarkEnd w:id="11"/>
      <w:r>
        <w:t>, we aimed to test</w:t>
      </w:r>
      <w:r w:rsidR="005514F2">
        <w:t xml:space="preserve"> xxx</w:t>
      </w:r>
      <w:r>
        <w:t>.</w:t>
      </w:r>
    </w:p>
    <w:p w14:paraId="709E7547" w14:textId="7880D3E2" w:rsidR="00C91318" w:rsidRDefault="00C91318" w:rsidP="00C91318">
      <w:pPr>
        <w:pStyle w:val="BodyText"/>
        <w:rPr>
          <w:ins w:id="12" w:author="Torsten Reimer" w:date="2025-01-24T20:57:00Z" w16du:dateUtc="2025-01-25T01:57:00Z"/>
        </w:rPr>
      </w:pPr>
      <w:bookmarkStart w:id="13" w:name="OLE_LINK5"/>
      <w:r>
        <w:t>Although many individuals express a desire to conserve energy, research consistently shows that abstract goals (e.g., “reduce overall usage by 15%”) often fail to translate into effective behavior change unless accompanied by specific, actionable steps (</w:t>
      </w:r>
      <w:proofErr w:type="spellStart"/>
      <w:r>
        <w:t>Abrahamse</w:t>
      </w:r>
      <w:proofErr w:type="spellEnd"/>
      <w:r>
        <w:t xml:space="preserve"> et al., 2005; Nemati &amp; Penn, 2020). For instance, </w:t>
      </w:r>
      <w:proofErr w:type="spellStart"/>
      <w:r>
        <w:t>Abrahamse</w:t>
      </w:r>
      <w:proofErr w:type="spellEnd"/>
      <w:r>
        <w:t xml:space="preserve"> et al. (2005) demonstrated that merely providing general information about energy savings rarely alters consumption patterns unless consumers also receive concrete instructions or tailored feedback. </w:t>
      </w:r>
    </w:p>
    <w:p w14:paraId="3461F67A" w14:textId="6F74D864" w:rsidR="00C91318" w:rsidRDefault="00C91318" w:rsidP="00C91318">
      <w:pPr>
        <w:pStyle w:val="BodyText"/>
      </w:pPr>
      <w:bookmarkStart w:id="14" w:name="_Hlk192985282"/>
      <w:bookmarkStart w:id="15" w:name="OLE_LINK7"/>
      <w:r>
        <w:t xml:space="preserve">Similarly, </w:t>
      </w:r>
      <w:proofErr w:type="spellStart"/>
      <w:r>
        <w:t>Tonke</w:t>
      </w:r>
      <w:proofErr w:type="spellEnd"/>
      <w:r>
        <w:t xml:space="preserve"> (2024) reported that sending households brief but precise text messages outlining how to reduce water use (e.g., limiting irrigation times, adjusting washing machine settings) yielded meaningful decreases in consumption, underscoring the </w:t>
      </w:r>
      <w:r>
        <w:lastRenderedPageBreak/>
        <w:t>importance of procedural knowledge—namely, knowing how to operationalize a goal rather than simply why it is desirable</w:t>
      </w:r>
      <w:bookmarkStart w:id="16" w:name="_Hlk192985859"/>
      <w:r>
        <w:t>. In the context of energy conservation, this implies that interventions should not only highlight potential reductions (such as a 15% target) but also guide residents in allocating those reductions across specific appliances or behaviors (Attari et al., 2010). Additionally, meta-analytic findings suggest that people respond more robustly to household-level feedback that situates their usage within a personalized framework, thereby reducing the cognitive burden of determining next steps (Nemati &amp; Penn, 2020).</w:t>
      </w:r>
    </w:p>
    <w:p w14:paraId="5C3E1AD9" w14:textId="1E5A66AA" w:rsidR="00FE162D" w:rsidRDefault="00000000" w:rsidP="00C0701B">
      <w:pPr>
        <w:pStyle w:val="BodyText"/>
        <w:ind w:firstLine="720"/>
      </w:pPr>
      <w:bookmarkStart w:id="17" w:name="_Hlk192984246"/>
      <w:bookmarkEnd w:id="13"/>
      <w:bookmarkEnd w:id="14"/>
      <w:r>
        <w:t xml:space="preserve">The way numerical information is presented can significantly affect how individuals process and use that information. Of </w:t>
      </w:r>
      <w:proofErr w:type="gramStart"/>
      <w:r>
        <w:t>particular relevance</w:t>
      </w:r>
      <w:proofErr w:type="gramEnd"/>
      <w:r>
        <w:t xml:space="preserve"> are reference class effects, which occur when numerical statements are presented without a clear or intuitive basis for comparison, making it difficult to infer meaningful quantities</w:t>
      </w:r>
      <w:ins w:id="18" w:author="Torsten Reimer" w:date="2025-01-24T19:12:00Z" w16du:dateUtc="2025-01-25T00:12:00Z">
        <w:r w:rsidR="00873B3E">
          <w:t xml:space="preserve"> </w:t>
        </w:r>
      </w:ins>
      <w:r>
        <w:t xml:space="preserve">(Gigerenzer &amp; Edwards, 2003; Reimer et al., 2015). </w:t>
      </w:r>
      <w:bookmarkEnd w:id="15"/>
      <w:r>
        <w:t>A substantial body of evidence suggests that presenting data in terms of absolute counts or frequencies, as opposed to probabilities or percentages, can promote more accurate comprehension and facilitate decision making. However, it</w:t>
      </w:r>
      <w:ins w:id="19" w:author="Torsten Reimer" w:date="2025-01-24T19:15:00Z" w16du:dateUtc="2025-01-25T00:15:00Z">
        <w:r w:rsidR="00CE5990">
          <w:t xml:space="preserve"> </w:t>
        </w:r>
      </w:ins>
      <w:r w:rsidR="00CE5990">
        <w:t>i</w:t>
      </w:r>
      <w:r>
        <w:t>s important to note that even intuitive formats can pose challenges. For instance, Weber et al. (2018) found that individuals often struggle with reasoning tasks presented in natural frequencies because they inadvertently revert to more complex probabilistic thinking.</w:t>
      </w:r>
    </w:p>
    <w:p w14:paraId="5598E713" w14:textId="329F64C5" w:rsidR="00FE162D" w:rsidRDefault="00000000" w:rsidP="00C91318">
      <w:pPr>
        <w:pStyle w:val="BodyText"/>
      </w:pPr>
      <w:bookmarkStart w:id="20" w:name="OLE_LINK6"/>
      <w:r>
        <w:t xml:space="preserve">The choice of units and the format in which information is presented have also been shown to exert a significant influence on decision-making within the context of energy consumption and planning. For instance, tables are generally more effective than graphs for conveying specific electricity usage data because they facilitate straightforward point reading (Canfield et al., 2017). </w:t>
      </w:r>
      <w:bookmarkEnd w:id="16"/>
      <w:r>
        <w:t>Furthermore, the framing of energy costs, such as displaying monthly rather than daily or yearly expenses, can significantly affect consumers’ choices (Gill et al., 2022).</w:t>
      </w:r>
      <w:bookmarkEnd w:id="17"/>
      <w:r>
        <w:t xml:space="preserve">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 (Karjalainen, 2011; Nemati &amp; Penn, 2020), as well as better long-term appliance selection with information presented in monetary terms (Blasch et al., 2019). However, it remains uncertain how these reported benefits might generalize to the more complex task of household energy planning, where usage patterns are multifaceted and subject to a variety of contextual influences.</w:t>
      </w:r>
    </w:p>
    <w:bookmarkEnd w:id="20"/>
    <w:p w14:paraId="15970C2A" w14:textId="404E0F4F" w:rsidR="00CE5990" w:rsidRDefault="00CE5990">
      <w:pPr>
        <w:pStyle w:val="BodyText"/>
      </w:pPr>
      <w:r>
        <w:t>Overview of Current Research</w:t>
      </w:r>
    </w:p>
    <w:p w14:paraId="35710D3B" w14:textId="17BF0106" w:rsidR="00FE162D" w:rsidRDefault="00000000">
      <w:pPr>
        <w:pStyle w:val="BodyText"/>
      </w:pPr>
      <w:bookmarkStart w:id="21" w:name="_Hlk192986361"/>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w:t>
      </w:r>
      <w:r>
        <w:lastRenderedPageBreak/>
        <w:t>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w:t>
      </w:r>
      <w:ins w:id="22" w:author="Torsten Reimer" w:date="2025-01-24T09:10:00Z" w16du:dateUtc="2025-01-24T14:10:00Z">
        <w:r w:rsidR="00B37D32">
          <w:t xml:space="preserve"> </w:t>
        </w:r>
      </w:ins>
      <w:r>
        <w:t>Based on the literature reviewed, we hypothesize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 the potential of several exploratory variables, such as goal difficulty and the rounding of numerical values, to further elucidate the factors that influence planning accuracy.</w:t>
      </w:r>
    </w:p>
    <w:p w14:paraId="4D155B96" w14:textId="77777777" w:rsidR="00FE162D" w:rsidRDefault="00000000">
      <w:pPr>
        <w:pStyle w:val="Heading1"/>
      </w:pPr>
      <w:bookmarkStart w:id="23" w:name="experiment-1"/>
      <w:bookmarkEnd w:id="1"/>
      <w:bookmarkEnd w:id="2"/>
      <w:bookmarkEnd w:id="21"/>
      <w:r>
        <w:t>Experiment 1</w:t>
      </w:r>
    </w:p>
    <w:p w14:paraId="47676A73" w14:textId="77777777" w:rsidR="00FE162D" w:rsidRDefault="00000000">
      <w:pPr>
        <w:pStyle w:val="FirstParagraph"/>
      </w:pPr>
      <w:r>
        <w:t xml:space="preserve">See </w:t>
      </w:r>
      <w:hyperlink w:anchor="fig-task">
        <w:r w:rsidR="00FE162D">
          <w:rPr>
            <w:rStyle w:val="Hyperlink"/>
          </w:rPr>
          <w:t>Figure 1</w:t>
        </w:r>
      </w:hyperlink>
      <w:r>
        <w:t xml:space="preserve"> for an example of a planning trial as it was seen by participants.</w:t>
      </w:r>
    </w:p>
    <w:p w14:paraId="656B9943" w14:textId="77777777" w:rsidR="00FE162D" w:rsidRDefault="00000000">
      <w:pPr>
        <w:pStyle w:val="Heading2"/>
      </w:pPr>
      <w:bookmarkStart w:id="24" w:name="methods"/>
      <w:r>
        <w:t>Methods</w:t>
      </w:r>
    </w:p>
    <w:p w14:paraId="6BE39739" w14:textId="77777777" w:rsidR="00FE162D" w:rsidRDefault="00000000">
      <w:pPr>
        <w:pStyle w:val="Heading3"/>
      </w:pPr>
      <w:bookmarkStart w:id="25" w:name="participants"/>
      <w:r>
        <w:t>Participants</w:t>
      </w:r>
    </w:p>
    <w:p w14:paraId="152D5787" w14:textId="29D68217" w:rsidR="00FE162D" w:rsidRDefault="00000000">
      <w:pPr>
        <w:pStyle w:val="FirstParagraph"/>
      </w:pPr>
      <w:r>
        <w:t>We implemented our task and surveys on Qualtrics, and recruited participants through Amazon Mechanical Turk. In Experiment 1, 2</w:t>
      </w:r>
      <w:r w:rsidR="00B37D32">
        <w:t>35</w:t>
      </w:r>
      <w:r>
        <w:t xml:space="preserve"> participants were initially recruited. Data </w:t>
      </w:r>
      <w:proofErr w:type="gramStart"/>
      <w:r>
        <w:t xml:space="preserve">from </w:t>
      </w:r>
      <w:ins w:id="26" w:author="Torsten Reimer" w:date="2025-01-24T09:12:00Z" w16du:dateUtc="2025-01-24T14:12:00Z">
        <w:r w:rsidR="00B37D32">
          <w:t xml:space="preserve"> </w:t>
        </w:r>
      </w:ins>
      <w:r>
        <w:t>six</w:t>
      </w:r>
      <w:proofErr w:type="gramEnd"/>
      <w:r>
        <w:t xml:space="preserve"> participants were excluded </w:t>
      </w:r>
      <w:commentRangeStart w:id="27"/>
      <w:r>
        <w:t>due to deviant performance on the task</w:t>
      </w:r>
      <w:commentRangeEnd w:id="27"/>
      <w:r w:rsidR="00B37D32">
        <w:rPr>
          <w:rStyle w:val="CommentReference"/>
        </w:rPr>
        <w:commentReference w:id="27"/>
      </w:r>
      <w:r>
        <w:t>, resulting in a final sample of 229 participants (146 males, 92 females, 1 not specified). The average age of participants was 34.3 years (SD = 10.2). Most participants (76%) reported using a calculator to complete the task.</w:t>
      </w:r>
    </w:p>
    <w:p w14:paraId="0783863A" w14:textId="77777777" w:rsidR="00FE162D" w:rsidRDefault="00000000">
      <w:pPr>
        <w:pStyle w:val="Heading3"/>
      </w:pPr>
      <w:bookmarkStart w:id="28" w:name="materials-and-design"/>
      <w:bookmarkEnd w:id="25"/>
      <w:r>
        <w:t>Materials and Design</w:t>
      </w:r>
    </w:p>
    <w:p w14:paraId="5BC10AAD" w14:textId="439FF30F" w:rsidR="00FE162D" w:rsidRDefault="00000000">
      <w:pPr>
        <w:pStyle w:val="FirstParagraph"/>
      </w:pPr>
      <w:bookmarkStart w:id="29" w:name="_Hlk192997127"/>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w:t>
      </w:r>
      <w:bookmarkEnd w:id="29"/>
      <w:r>
        <w:t xml:space="preserve">Average utility use data for each state was obtained from the </w:t>
      </w:r>
      <w:commentRangeStart w:id="30"/>
      <w:r w:rsidRPr="004139AE">
        <w:t>CITE SOURCE FOR STATE AVGS?</w:t>
      </w:r>
      <w:commentRangeEnd w:id="30"/>
      <w:r w:rsidR="004139AE" w:rsidRPr="0015503C">
        <w:rPr>
          <w:rStyle w:val="CommentReference"/>
          <w:highlight w:val="yellow"/>
        </w:rPr>
        <w:commentReference w:id="30"/>
      </w:r>
      <w:r>
        <w:t xml:space="preserve"> Participants also completed an 8-item questionnaire assessing </w:t>
      </w:r>
      <w:r w:rsidR="00B37D32">
        <w:t xml:space="preserve">their </w:t>
      </w:r>
      <w:r>
        <w:t>knowledge of energy consumption and conversion (DeWaters &amp; Powers, 2011), and a question indicating whether they used a calculator for the task.</w:t>
      </w:r>
    </w:p>
    <w:p w14:paraId="17C3841D" w14:textId="77777777" w:rsidR="00FE162D" w:rsidRDefault="00000000">
      <w:pPr>
        <w:pStyle w:val="Heading3"/>
      </w:pPr>
      <w:bookmarkStart w:id="31" w:name="procedure"/>
      <w:bookmarkEnd w:id="28"/>
      <w:r>
        <w:lastRenderedPageBreak/>
        <w:t>Procedure</w:t>
      </w:r>
    </w:p>
    <w:p w14:paraId="42B00A47" w14:textId="22741732" w:rsidR="00FE162D" w:rsidRDefault="00000000">
      <w:pPr>
        <w:pStyle w:val="FirstParagraph"/>
      </w:pPr>
      <w:r>
        <w:t xml:space="preserve">Participants were provided with energy usage data for two hypothetical families and tasked with creating action plans to meet specified energy reduction goals. Participants were informed at the start of the </w:t>
      </w:r>
      <w:r w:rsidR="00B37D32">
        <w:t xml:space="preserve">study </w:t>
      </w:r>
      <w:r>
        <w:t>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w:t>
      </w:r>
      <w:r w:rsidR="00B37D32">
        <w:t xml:space="preserve"> </w:t>
      </w:r>
      <w:r>
        <w:t>For each family scenario, participants were shown a table containing the famil</w:t>
      </w:r>
      <w:r w:rsidR="00B37D32">
        <w:t xml:space="preserve">y’s </w:t>
      </w:r>
      <w:r>
        <w:t xml:space="preserve">utility usage from the prior year, alongside the state averages for each appliance category (see </w:t>
      </w:r>
      <w:hyperlink w:anchor="fig-task">
        <w:r w:rsidR="00FE162D">
          <w:rPr>
            <w:rStyle w:val="Hyperlink"/>
          </w:rPr>
          <w:t>Figure 1</w:t>
        </w:r>
      </w:hyperlink>
      <w:r>
        <w:t xml:space="preserve">). For each scenario, participants were asked to create two possible action plans to achieve the target reduction in total household energy usage . Depending on their reference class condition, the target reduction amount </w:t>
      </w:r>
      <w:r w:rsidR="00B37D32">
        <w:t xml:space="preserve">was </w:t>
      </w:r>
      <w:r>
        <w:t>presented either in kilowatt-hours (kWh), as a percentage of total household usage, or in U.S. dollars. In all conditions, the target reduction was equivalent to a 15% reduction in total household kWh.</w:t>
      </w:r>
      <w:ins w:id="32" w:author="Torsten Reimer" w:date="2025-01-24T09:17:00Z" w16du:dateUtc="2025-01-24T14:17:00Z">
        <w:r w:rsidR="00B37D32">
          <w:t xml:space="preserve"> For example, </w:t>
        </w:r>
        <w:proofErr w:type="gramStart"/>
        <w:r w:rsidR="00B37D32">
          <w:t>… .</w:t>
        </w:r>
        <w:proofErr w:type="gramEnd"/>
        <w:r w:rsidR="00B37D32">
          <w:t xml:space="preserve"> </w:t>
        </w:r>
      </w:ins>
    </w:p>
    <w:tbl>
      <w:tblPr>
        <w:tblStyle w:val="Table"/>
        <w:tblW w:w="5000" w:type="pct"/>
        <w:tblLayout w:type="fixed"/>
        <w:tblLook w:val="0000" w:firstRow="0" w:lastRow="0" w:firstColumn="0" w:lastColumn="0" w:noHBand="0" w:noVBand="0"/>
      </w:tblPr>
      <w:tblGrid>
        <w:gridCol w:w="9360"/>
      </w:tblGrid>
      <w:tr w:rsidR="00FE162D" w14:paraId="0DEF7F97" w14:textId="77777777">
        <w:tc>
          <w:tcPr>
            <w:tcW w:w="7920" w:type="dxa"/>
          </w:tcPr>
          <w:p w14:paraId="7687130B" w14:textId="77777777" w:rsidR="00FE162D" w:rsidRDefault="00000000">
            <w:pPr>
              <w:pStyle w:val="Compact"/>
              <w:jc w:val="center"/>
            </w:pPr>
            <w:bookmarkStart w:id="33" w:name="fig-task"/>
            <w:r>
              <w:rPr>
                <w:noProof/>
              </w:rPr>
              <w:lastRenderedPageBreak/>
              <w:drawing>
                <wp:inline distT="0" distB="0" distL="0" distR="0" wp14:anchorId="231AA41C" wp14:editId="50167EF8">
                  <wp:extent cx="5334000" cy="609807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ssets/images/wells10e_pub.png"/>
                          <pic:cNvPicPr>
                            <a:picLocks noChangeAspect="1" noChangeArrowheads="1"/>
                          </pic:cNvPicPr>
                        </pic:nvPicPr>
                        <pic:blipFill>
                          <a:blip r:embed="rId10"/>
                          <a:stretch>
                            <a:fillRect/>
                          </a:stretch>
                        </pic:blipFill>
                        <pic:spPr bwMode="auto">
                          <a:xfrm>
                            <a:off x="0" y="0"/>
                            <a:ext cx="5334000" cy="6098079"/>
                          </a:xfrm>
                          <a:prstGeom prst="rect">
                            <a:avLst/>
                          </a:prstGeom>
                          <a:noFill/>
                          <a:ln w="9525">
                            <a:noFill/>
                            <a:headEnd/>
                            <a:tailEnd/>
                          </a:ln>
                        </pic:spPr>
                      </pic:pic>
                    </a:graphicData>
                  </a:graphic>
                </wp:inline>
              </w:drawing>
            </w:r>
          </w:p>
          <w:p w14:paraId="0BF34C07" w14:textId="77777777" w:rsidR="00FE162D" w:rsidRDefault="00000000">
            <w:pPr>
              <w:pStyle w:val="ImageCaption"/>
              <w:spacing w:before="200"/>
              <w:rPr>
                <w:ins w:id="34" w:author="Torsten Reimer" w:date="2025-01-24T10:49:00Z" w16du:dateUtc="2025-01-24T15:49:00Z"/>
                <w:i w:val="0"/>
                <w:iCs/>
              </w:rPr>
            </w:pPr>
            <w:r>
              <w:t xml:space="preserve">Figure 1: Example energy planning task trial. Participants saw a table with a family’s previous year electricity usage (here for the Wells family in Colorado) and were asked to allocate energy usage to meet a 15% reduction goal. The format of the reduction goal was manipulated to be either a percentage (15% given as goal reduction), kilowatt hours (5965 kWh given), or USD ($656). Participants in the USD condition were provided with the conversion rate between </w:t>
            </w:r>
            <w:proofErr w:type="spellStart"/>
            <w:r>
              <w:t>kwH</w:t>
            </w:r>
            <w:proofErr w:type="spellEnd"/>
            <w:r>
              <w:t xml:space="preserve"> and USD.</w:t>
            </w:r>
          </w:p>
          <w:p w14:paraId="3EECC20F" w14:textId="7BDC90CF" w:rsidR="006723EC" w:rsidRDefault="006723EC" w:rsidP="006723EC">
            <w:pPr>
              <w:pStyle w:val="Heading3"/>
              <w:rPr>
                <w:ins w:id="35" w:author="Torsten Reimer" w:date="2025-01-24T10:49:00Z" w16du:dateUtc="2025-01-24T15:49:00Z"/>
              </w:rPr>
            </w:pPr>
            <w:ins w:id="36" w:author="Torsten Reimer" w:date="2025-01-24T10:49:00Z" w16du:dateUtc="2025-01-24T15:49:00Z">
              <w:r>
                <w:lastRenderedPageBreak/>
                <w:t>Measures</w:t>
              </w:r>
            </w:ins>
          </w:p>
          <w:p w14:paraId="21B59C39" w14:textId="4B0ACEF6" w:rsidR="006723EC" w:rsidRPr="00F002F1" w:rsidRDefault="006723EC" w:rsidP="00F002F1">
            <w:pPr>
              <w:pStyle w:val="BodyText"/>
              <w:rPr>
                <w:ins w:id="37" w:author="Torsten Reimer" w:date="2025-01-24T10:49:00Z" w16du:dateUtc="2025-01-24T15:49:00Z"/>
                <w:i/>
                <w:iCs/>
              </w:rPr>
            </w:pPr>
            <w:ins w:id="38" w:author="Torsten Reimer" w:date="2025-01-24T10:49:00Z" w16du:dateUtc="2025-01-24T15:49:00Z">
              <w:r w:rsidRPr="00F002F1">
                <w:rPr>
                  <w:i/>
                  <w:iCs/>
                </w:rPr>
                <w:t xml:space="preserve">Describe </w:t>
              </w:r>
            </w:ins>
            <w:ins w:id="39" w:author="Torsten Reimer" w:date="2025-01-24T10:50:00Z" w16du:dateUtc="2025-01-24T15:50:00Z">
              <w:r w:rsidRPr="00F002F1">
                <w:rPr>
                  <w:i/>
                  <w:iCs/>
                </w:rPr>
                <w:t xml:space="preserve">all measures/items of the survey. </w:t>
              </w:r>
            </w:ins>
            <w:ins w:id="40" w:author="Torsten Reimer" w:date="2025-01-24T10:51:00Z" w16du:dateUtc="2025-01-24T15:51:00Z">
              <w:r>
                <w:rPr>
                  <w:i/>
                  <w:iCs/>
                </w:rPr>
                <w:t>Describe the error also that we used as a dependent measure.</w:t>
              </w:r>
            </w:ins>
          </w:p>
          <w:p w14:paraId="36F27140" w14:textId="77777777" w:rsidR="006723EC" w:rsidRPr="00F002F1" w:rsidRDefault="006723EC">
            <w:pPr>
              <w:pStyle w:val="ImageCaption"/>
              <w:spacing w:before="200"/>
              <w:rPr>
                <w:i w:val="0"/>
                <w:iCs/>
              </w:rPr>
            </w:pPr>
          </w:p>
        </w:tc>
        <w:bookmarkEnd w:id="33"/>
      </w:tr>
    </w:tbl>
    <w:p w14:paraId="37FE8771" w14:textId="77777777" w:rsidR="00FE162D" w:rsidRDefault="00000000">
      <w:pPr>
        <w:pStyle w:val="Heading2"/>
      </w:pPr>
      <w:bookmarkStart w:id="41" w:name="results"/>
      <w:bookmarkEnd w:id="24"/>
      <w:bookmarkEnd w:id="31"/>
      <w:r>
        <w:lastRenderedPageBreak/>
        <w:t>Results</w:t>
      </w:r>
    </w:p>
    <w:p w14:paraId="7947EE1A" w14:textId="77777777" w:rsidR="00FE162D" w:rsidRDefault="00000000">
      <w:pPr>
        <w:pStyle w:val="FirstParagraph"/>
      </w:pPr>
      <w:bookmarkStart w:id="42" w:name="data-analysis"/>
      <w:r>
        <w:t xml:space="preserve">All preprocessing and analyses were carried out in R (Team, 2020) and the Tidyverse package (Wickham et al., 2019). Mixed Bayesian regressions were fit using the brms package (Bürkner, 2017), with participants and family scenario (states) set as random </w:t>
      </w:r>
      <w:commentRangeStart w:id="43"/>
      <w:r>
        <w:t>effects</w:t>
      </w:r>
      <w:commentRangeEnd w:id="43"/>
      <w:r w:rsidR="006723EC">
        <w:rPr>
          <w:rStyle w:val="CommentReference"/>
        </w:rPr>
        <w:commentReference w:id="43"/>
      </w:r>
      <w:r>
        <w:t>.</w:t>
      </w:r>
    </w:p>
    <w:tbl>
      <w:tblPr>
        <w:tblStyle w:val="Table"/>
        <w:tblW w:w="5000" w:type="pct"/>
        <w:tblLayout w:type="fixed"/>
        <w:tblLook w:val="0000" w:firstRow="0" w:lastRow="0" w:firstColumn="0" w:lastColumn="0" w:noHBand="0" w:noVBand="0"/>
      </w:tblPr>
      <w:tblGrid>
        <w:gridCol w:w="9360"/>
      </w:tblGrid>
      <w:tr w:rsidR="00FE162D" w14:paraId="63EA15D8" w14:textId="77777777">
        <w:tc>
          <w:tcPr>
            <w:tcW w:w="7920" w:type="dxa"/>
          </w:tcPr>
          <w:p w14:paraId="578653DB" w14:textId="5AC87F41" w:rsidR="00FE162D" w:rsidRDefault="00000000">
            <w:pPr>
              <w:pStyle w:val="ImageCaption"/>
              <w:spacing w:before="200"/>
            </w:pPr>
            <w:bookmarkStart w:id="44" w:name="tbl-s1-agg"/>
            <w:r>
              <w:t xml:space="preserve">Table 1: Study 1: Summary of planning accuracy by reference class </w:t>
            </w:r>
          </w:p>
          <w:tbl>
            <w:tblPr>
              <w:tblStyle w:val="Table"/>
              <w:tblW w:w="5000" w:type="pct"/>
              <w:tblLayout w:type="fixed"/>
              <w:tblLook w:val="0020" w:firstRow="1" w:lastRow="0" w:firstColumn="0" w:lastColumn="0" w:noHBand="0" w:noVBand="0"/>
            </w:tblPr>
            <w:tblGrid>
              <w:gridCol w:w="1260"/>
              <w:gridCol w:w="1103"/>
              <w:gridCol w:w="1813"/>
              <w:gridCol w:w="2287"/>
              <w:gridCol w:w="1183"/>
              <w:gridCol w:w="1498"/>
            </w:tblGrid>
            <w:tr w:rsidR="00FE162D" w14:paraId="63F46C2C"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092" w:type="dxa"/>
                </w:tcPr>
                <w:p w14:paraId="574BCE80" w14:textId="77777777" w:rsidR="00FE162D" w:rsidRDefault="00000000">
                  <w:pPr>
                    <w:pStyle w:val="Compact"/>
                    <w:jc w:val="center"/>
                  </w:pPr>
                  <w:r>
                    <w:t>Reference Class</w:t>
                  </w:r>
                </w:p>
              </w:tc>
              <w:tc>
                <w:tcPr>
                  <w:tcW w:w="955" w:type="dxa"/>
                </w:tcPr>
                <w:p w14:paraId="123DEB74" w14:textId="77777777" w:rsidR="00FE162D" w:rsidRDefault="00000000">
                  <w:pPr>
                    <w:pStyle w:val="Compact"/>
                    <w:jc w:val="center"/>
                  </w:pPr>
                  <w:commentRangeStart w:id="45"/>
                  <w:r>
                    <w:t>Avg. % Change</w:t>
                  </w:r>
                  <w:commentRangeEnd w:id="45"/>
                  <w:r w:rsidR="008B0763">
                    <w:rPr>
                      <w:rStyle w:val="CommentReference"/>
                    </w:rPr>
                    <w:commentReference w:id="45"/>
                  </w:r>
                </w:p>
              </w:tc>
              <w:tc>
                <w:tcPr>
                  <w:tcW w:w="1570" w:type="dxa"/>
                </w:tcPr>
                <w:p w14:paraId="6C7E8AA5" w14:textId="77777777" w:rsidR="00FE162D" w:rsidRDefault="00000000">
                  <w:pPr>
                    <w:pStyle w:val="Compact"/>
                    <w:jc w:val="center"/>
                  </w:pPr>
                  <w:commentRangeStart w:id="46"/>
                  <w:r>
                    <w:t>% meeting goal (exact)</w:t>
                  </w:r>
                  <w:commentRangeEnd w:id="46"/>
                  <w:r w:rsidR="008B0763">
                    <w:rPr>
                      <w:rStyle w:val="CommentReference"/>
                    </w:rPr>
                    <w:commentReference w:id="46"/>
                  </w:r>
                </w:p>
              </w:tc>
              <w:tc>
                <w:tcPr>
                  <w:tcW w:w="1980" w:type="dxa"/>
                </w:tcPr>
                <w:p w14:paraId="4D99BD0C" w14:textId="77777777" w:rsidR="00FE162D" w:rsidRDefault="00000000">
                  <w:pPr>
                    <w:pStyle w:val="Compact"/>
                    <w:jc w:val="center"/>
                  </w:pPr>
                  <w:r>
                    <w:t>% meeting goal (close match)</w:t>
                  </w:r>
                </w:p>
              </w:tc>
              <w:tc>
                <w:tcPr>
                  <w:tcW w:w="1024" w:type="dxa"/>
                </w:tcPr>
                <w:p w14:paraId="1DF65EC9" w14:textId="77777777" w:rsidR="00FE162D" w:rsidRDefault="00000000">
                  <w:pPr>
                    <w:pStyle w:val="Compact"/>
                    <w:jc w:val="center"/>
                  </w:pPr>
                  <w:r>
                    <w:t>Abs. Deviation</w:t>
                  </w:r>
                </w:p>
              </w:tc>
              <w:tc>
                <w:tcPr>
                  <w:tcW w:w="1297" w:type="dxa"/>
                </w:tcPr>
                <w:p w14:paraId="0F9F0E4D" w14:textId="77777777" w:rsidR="00FE162D" w:rsidRDefault="00000000">
                  <w:pPr>
                    <w:pStyle w:val="Compact"/>
                    <w:jc w:val="center"/>
                  </w:pPr>
                  <w:r>
                    <w:t>Log Abs. Deviation</w:t>
                  </w:r>
                </w:p>
              </w:tc>
            </w:tr>
            <w:tr w:rsidR="00FE162D" w14:paraId="59706B76" w14:textId="77777777">
              <w:tc>
                <w:tcPr>
                  <w:tcW w:w="1092" w:type="dxa"/>
                </w:tcPr>
                <w:p w14:paraId="32E6C9C6" w14:textId="77777777" w:rsidR="00FE162D" w:rsidRDefault="00000000">
                  <w:pPr>
                    <w:pStyle w:val="Compact"/>
                    <w:jc w:val="center"/>
                  </w:pPr>
                  <w:r>
                    <w:t>kWh</w:t>
                  </w:r>
                </w:p>
              </w:tc>
              <w:tc>
                <w:tcPr>
                  <w:tcW w:w="955" w:type="dxa"/>
                </w:tcPr>
                <w:p w14:paraId="5AD77916" w14:textId="77777777" w:rsidR="00FE162D" w:rsidRDefault="00000000">
                  <w:pPr>
                    <w:pStyle w:val="Compact"/>
                    <w:jc w:val="center"/>
                  </w:pPr>
                  <w:commentRangeStart w:id="47"/>
                  <w:r>
                    <w:t>0.22</w:t>
                  </w:r>
                  <w:commentRangeEnd w:id="47"/>
                  <w:r w:rsidR="003B1ECE">
                    <w:rPr>
                      <w:rStyle w:val="CommentReference"/>
                    </w:rPr>
                    <w:commentReference w:id="47"/>
                  </w:r>
                </w:p>
              </w:tc>
              <w:tc>
                <w:tcPr>
                  <w:tcW w:w="1570" w:type="dxa"/>
                </w:tcPr>
                <w:p w14:paraId="174D17C3" w14:textId="77777777" w:rsidR="00FE162D" w:rsidRDefault="00000000">
                  <w:pPr>
                    <w:pStyle w:val="Compact"/>
                    <w:jc w:val="center"/>
                  </w:pPr>
                  <w:r>
                    <w:t>0.38</w:t>
                  </w:r>
                </w:p>
              </w:tc>
              <w:tc>
                <w:tcPr>
                  <w:tcW w:w="1980" w:type="dxa"/>
                </w:tcPr>
                <w:p w14:paraId="0395545B" w14:textId="77777777" w:rsidR="00FE162D" w:rsidRDefault="00000000">
                  <w:pPr>
                    <w:pStyle w:val="Compact"/>
                    <w:jc w:val="center"/>
                  </w:pPr>
                  <w:r>
                    <w:t>0.54</w:t>
                  </w:r>
                </w:p>
              </w:tc>
              <w:tc>
                <w:tcPr>
                  <w:tcW w:w="1024" w:type="dxa"/>
                </w:tcPr>
                <w:p w14:paraId="12D1E999" w14:textId="77777777" w:rsidR="00FE162D" w:rsidRDefault="00000000">
                  <w:pPr>
                    <w:pStyle w:val="Compact"/>
                    <w:jc w:val="center"/>
                  </w:pPr>
                  <w:r>
                    <w:t>0.03</w:t>
                  </w:r>
                </w:p>
              </w:tc>
              <w:tc>
                <w:tcPr>
                  <w:tcW w:w="1297" w:type="dxa"/>
                </w:tcPr>
                <w:p w14:paraId="19FB5173" w14:textId="77777777" w:rsidR="00FE162D" w:rsidRDefault="00000000">
                  <w:pPr>
                    <w:pStyle w:val="Compact"/>
                    <w:jc w:val="center"/>
                  </w:pPr>
                  <w:r>
                    <w:t>-3.7</w:t>
                  </w:r>
                </w:p>
              </w:tc>
            </w:tr>
            <w:tr w:rsidR="00FE162D" w14:paraId="6B8DED20" w14:textId="77777777">
              <w:tc>
                <w:tcPr>
                  <w:tcW w:w="1092" w:type="dxa"/>
                </w:tcPr>
                <w:p w14:paraId="48D78108" w14:textId="77777777" w:rsidR="00FE162D" w:rsidRDefault="00000000">
                  <w:pPr>
                    <w:pStyle w:val="Compact"/>
                    <w:jc w:val="center"/>
                  </w:pPr>
                  <w:r>
                    <w:t>Percentage</w:t>
                  </w:r>
                </w:p>
              </w:tc>
              <w:tc>
                <w:tcPr>
                  <w:tcW w:w="955" w:type="dxa"/>
                </w:tcPr>
                <w:p w14:paraId="0E7DF0B8" w14:textId="77777777" w:rsidR="00FE162D" w:rsidRDefault="00000000">
                  <w:pPr>
                    <w:pStyle w:val="Compact"/>
                    <w:jc w:val="center"/>
                  </w:pPr>
                  <w:r>
                    <w:t>0.21</w:t>
                  </w:r>
                </w:p>
              </w:tc>
              <w:tc>
                <w:tcPr>
                  <w:tcW w:w="1570" w:type="dxa"/>
                </w:tcPr>
                <w:p w14:paraId="10886A09" w14:textId="77777777" w:rsidR="00FE162D" w:rsidRDefault="00000000">
                  <w:pPr>
                    <w:pStyle w:val="Compact"/>
                    <w:jc w:val="center"/>
                  </w:pPr>
                  <w:r>
                    <w:t>0.22</w:t>
                  </w:r>
                </w:p>
              </w:tc>
              <w:tc>
                <w:tcPr>
                  <w:tcW w:w="1980" w:type="dxa"/>
                </w:tcPr>
                <w:p w14:paraId="5C588EAB" w14:textId="77777777" w:rsidR="00FE162D" w:rsidRDefault="00000000">
                  <w:pPr>
                    <w:pStyle w:val="Compact"/>
                    <w:jc w:val="center"/>
                  </w:pPr>
                  <w:r>
                    <w:t>0.40</w:t>
                  </w:r>
                </w:p>
              </w:tc>
              <w:tc>
                <w:tcPr>
                  <w:tcW w:w="1024" w:type="dxa"/>
                </w:tcPr>
                <w:p w14:paraId="4C662730" w14:textId="77777777" w:rsidR="00FE162D" w:rsidRDefault="00000000">
                  <w:pPr>
                    <w:pStyle w:val="Compact"/>
                    <w:jc w:val="center"/>
                  </w:pPr>
                  <w:r>
                    <w:t>0.06</w:t>
                  </w:r>
                </w:p>
              </w:tc>
              <w:tc>
                <w:tcPr>
                  <w:tcW w:w="1297" w:type="dxa"/>
                </w:tcPr>
                <w:p w14:paraId="05FA39F4" w14:textId="77777777" w:rsidR="00FE162D" w:rsidRDefault="00000000">
                  <w:pPr>
                    <w:pStyle w:val="Compact"/>
                    <w:jc w:val="center"/>
                  </w:pPr>
                  <w:r>
                    <w:t>-3.1</w:t>
                  </w:r>
                </w:p>
              </w:tc>
            </w:tr>
            <w:tr w:rsidR="00FE162D" w14:paraId="007650FD" w14:textId="77777777">
              <w:tc>
                <w:tcPr>
                  <w:tcW w:w="1092" w:type="dxa"/>
                </w:tcPr>
                <w:p w14:paraId="3ECEDA43" w14:textId="77777777" w:rsidR="00FE162D" w:rsidRDefault="00000000">
                  <w:pPr>
                    <w:pStyle w:val="Compact"/>
                    <w:jc w:val="center"/>
                  </w:pPr>
                  <w:r>
                    <w:t>USD</w:t>
                  </w:r>
                </w:p>
              </w:tc>
              <w:tc>
                <w:tcPr>
                  <w:tcW w:w="955" w:type="dxa"/>
                </w:tcPr>
                <w:p w14:paraId="20981D13" w14:textId="77777777" w:rsidR="00FE162D" w:rsidRDefault="00000000">
                  <w:pPr>
                    <w:pStyle w:val="Compact"/>
                    <w:jc w:val="center"/>
                  </w:pPr>
                  <w:commentRangeStart w:id="48"/>
                  <w:r>
                    <w:t>0.23</w:t>
                  </w:r>
                  <w:commentRangeEnd w:id="48"/>
                  <w:r w:rsidR="00D2002F">
                    <w:rPr>
                      <w:rStyle w:val="CommentReference"/>
                    </w:rPr>
                    <w:commentReference w:id="48"/>
                  </w:r>
                </w:p>
              </w:tc>
              <w:tc>
                <w:tcPr>
                  <w:tcW w:w="1570" w:type="dxa"/>
                </w:tcPr>
                <w:p w14:paraId="06A0287D" w14:textId="77777777" w:rsidR="00FE162D" w:rsidRDefault="00000000">
                  <w:pPr>
                    <w:pStyle w:val="Compact"/>
                    <w:jc w:val="center"/>
                  </w:pPr>
                  <w:r>
                    <w:t>0.10</w:t>
                  </w:r>
                </w:p>
              </w:tc>
              <w:tc>
                <w:tcPr>
                  <w:tcW w:w="1980" w:type="dxa"/>
                </w:tcPr>
                <w:p w14:paraId="493DFAEF" w14:textId="77777777" w:rsidR="00FE162D" w:rsidRDefault="00000000">
                  <w:pPr>
                    <w:pStyle w:val="Compact"/>
                    <w:jc w:val="center"/>
                  </w:pPr>
                  <w:r>
                    <w:t>0.22</w:t>
                  </w:r>
                </w:p>
              </w:tc>
              <w:tc>
                <w:tcPr>
                  <w:tcW w:w="1024" w:type="dxa"/>
                </w:tcPr>
                <w:p w14:paraId="69D06D27" w14:textId="77777777" w:rsidR="00FE162D" w:rsidRDefault="00000000">
                  <w:pPr>
                    <w:pStyle w:val="Compact"/>
                    <w:jc w:val="center"/>
                  </w:pPr>
                  <w:r>
                    <w:t>0.10</w:t>
                  </w:r>
                </w:p>
              </w:tc>
              <w:tc>
                <w:tcPr>
                  <w:tcW w:w="1297" w:type="dxa"/>
                </w:tcPr>
                <w:p w14:paraId="7BF85232" w14:textId="77777777" w:rsidR="00FE162D" w:rsidRDefault="00000000">
                  <w:pPr>
                    <w:pStyle w:val="Compact"/>
                    <w:jc w:val="center"/>
                  </w:pPr>
                  <w:commentRangeStart w:id="49"/>
                  <w:r>
                    <w:t>-2.4</w:t>
                  </w:r>
                  <w:commentRangeEnd w:id="49"/>
                  <w:r w:rsidR="008B0763">
                    <w:rPr>
                      <w:rStyle w:val="CommentReference"/>
                    </w:rPr>
                    <w:commentReference w:id="49"/>
                  </w:r>
                </w:p>
              </w:tc>
            </w:tr>
            <w:bookmarkEnd w:id="44"/>
          </w:tbl>
          <w:p w14:paraId="560DA119" w14:textId="77777777" w:rsidR="00FE162D" w:rsidRDefault="00FE162D"/>
        </w:tc>
      </w:tr>
    </w:tbl>
    <w:p w14:paraId="6B15B676" w14:textId="6B10F952" w:rsidR="008B0763" w:rsidRDefault="008B0763">
      <w:pPr>
        <w:pStyle w:val="BodyText"/>
        <w:rPr>
          <w:ins w:id="50" w:author="Torsten Reimer" w:date="2025-01-24T09:23:00Z" w16du:dateUtc="2025-01-24T14:23:00Z"/>
        </w:rPr>
      </w:pPr>
      <w:ins w:id="51" w:author="Torsten Reimer" w:date="2025-01-24T09:23:00Z" w16du:dateUtc="2025-01-24T14:23:00Z">
        <w:r w:rsidRPr="008B0763">
          <w:rPr>
            <w:i/>
            <w:iCs/>
            <w:rPrChange w:id="52" w:author="Torsten Reimer" w:date="2025-01-24T09:23:00Z" w16du:dateUtc="2025-01-24T14:23:00Z">
              <w:rPr/>
            </w:rPrChange>
          </w:rPr>
          <w:t>Note.</w:t>
        </w:r>
        <w:r>
          <w:t xml:space="preserve"> </w:t>
        </w:r>
      </w:ins>
      <w:ins w:id="53" w:author="Torsten Reimer" w:date="2025-01-24T10:57:00Z" w16du:dateUtc="2025-01-24T15:57:00Z">
        <w:r w:rsidR="006723EC">
          <w:t xml:space="preserve">The table shows performance as both the % of trials where participants matched the goal, and the mean absolute error from the target reduction goal. </w:t>
        </w:r>
        <w:bookmarkStart w:id="54" w:name="_Hlk193079007"/>
        <w:r w:rsidR="006723EC">
          <w:t>Percentage meeting goal refers to</w:t>
        </w:r>
        <w:bookmarkEnd w:id="54"/>
        <w:r w:rsidR="006723EC">
          <w:t xml:space="preserve"> … </w:t>
        </w:r>
      </w:ins>
      <w:ins w:id="55" w:author="Torsten Reimer" w:date="2025-01-24T09:23:00Z" w16du:dateUtc="2025-01-24T14:23:00Z">
        <w:r>
          <w:t>etc.</w:t>
        </w:r>
      </w:ins>
      <w:ins w:id="56" w:author="Torsten Reimer" w:date="2025-01-24T10:57:00Z" w16du:dateUtc="2025-01-24T15:57:00Z">
        <w:r w:rsidR="006723EC">
          <w:t xml:space="preserve"> </w:t>
        </w:r>
      </w:ins>
    </w:p>
    <w:p w14:paraId="208B3106" w14:textId="5635DABF" w:rsidR="008B0763" w:rsidRPr="008B0763" w:rsidRDefault="008B0763">
      <w:pPr>
        <w:pStyle w:val="BodyText"/>
        <w:rPr>
          <w:ins w:id="57" w:author="Torsten Reimer" w:date="2025-01-24T09:23:00Z" w16du:dateUtc="2025-01-24T14:23:00Z"/>
          <w:i/>
          <w:iCs/>
          <w:rPrChange w:id="58" w:author="Torsten Reimer" w:date="2025-01-24T09:23:00Z" w16du:dateUtc="2025-01-24T14:23:00Z">
            <w:rPr>
              <w:ins w:id="59" w:author="Torsten Reimer" w:date="2025-01-24T09:23:00Z" w16du:dateUtc="2025-01-24T14:23:00Z"/>
            </w:rPr>
          </w:rPrChange>
        </w:rPr>
      </w:pPr>
      <w:ins w:id="60" w:author="Torsten Reimer" w:date="2025-01-24T09:23:00Z" w16du:dateUtc="2025-01-24T14:23:00Z">
        <w:r w:rsidRPr="008B0763">
          <w:rPr>
            <w:i/>
            <w:iCs/>
            <w:rPrChange w:id="61" w:author="Torsten Reimer" w:date="2025-01-24T09:23:00Z" w16du:dateUtc="2025-01-24T14:23:00Z">
              <w:rPr/>
            </w:rPrChange>
          </w:rPr>
          <w:t xml:space="preserve"> </w:t>
        </w:r>
      </w:ins>
    </w:p>
    <w:p w14:paraId="2654FC00" w14:textId="57AD5B44" w:rsidR="00FE162D" w:rsidRDefault="00FE162D">
      <w:pPr>
        <w:pStyle w:val="BodyText"/>
      </w:pPr>
      <w:hyperlink w:anchor="tbl-s1-agg">
        <w:r>
          <w:rPr>
            <w:rStyle w:val="Hyperlink"/>
          </w:rPr>
          <w:t>Table 1</w:t>
        </w:r>
      </w:hyperlink>
      <w:r>
        <w:t xml:space="preserve"> shows </w:t>
      </w:r>
      <w:ins w:id="62" w:author="Torsten Reimer" w:date="2025-01-24T09:24:00Z" w16du:dateUtc="2025-01-24T14:24:00Z">
        <w:r w:rsidR="008B0763">
          <w:t xml:space="preserve">the average </w:t>
        </w:r>
      </w:ins>
      <w:proofErr w:type="spellStart"/>
      <w:proofErr w:type="gramStart"/>
      <w:ins w:id="63" w:author="Torsten Reimer" w:date="2025-01-24T09:23:00Z" w16du:dateUtc="2025-01-24T14:23:00Z">
        <w:r w:rsidR="008B0763">
          <w:t>x</w:t>
        </w:r>
      </w:ins>
      <w:ins w:id="64" w:author="Torsten Reimer" w:date="2025-01-24T09:24:00Z" w16du:dateUtc="2025-01-24T14:24:00Z">
        <w:r w:rsidR="008B0763">
          <w:t>,y</w:t>
        </w:r>
        <w:proofErr w:type="gramEnd"/>
        <w:r w:rsidR="008B0763">
          <w:t>,z</w:t>
        </w:r>
        <w:proofErr w:type="spellEnd"/>
        <w:r w:rsidR="008B0763">
          <w:t xml:space="preserve">, separately for the conditions </w:t>
        </w:r>
      </w:ins>
      <w:ins w:id="65" w:author="Torsten Reimer" w:date="2025-01-24T10:28:00Z" w16du:dateUtc="2025-01-24T15:28:00Z">
        <w:r w:rsidR="00B04786">
          <w:t xml:space="preserve">of </w:t>
        </w:r>
      </w:ins>
      <w:ins w:id="66" w:author="Torsten Reimer" w:date="2025-01-24T09:24:00Z" w16du:dateUtc="2025-01-24T14:24:00Z">
        <w:r w:rsidR="008B0763">
          <w:t xml:space="preserve">… . </w:t>
        </w:r>
      </w:ins>
      <w:ins w:id="67" w:author="Torsten Reimer" w:date="2025-01-24T09:23:00Z" w16du:dateUtc="2025-01-24T14:23:00Z">
        <w:r w:rsidR="008B0763">
          <w:t xml:space="preserve">As can be seen in Table 1, </w:t>
        </w:r>
      </w:ins>
      <w:del w:id="68" w:author="Torsten Reimer" w:date="2025-01-24T10:28:00Z" w16du:dateUtc="2025-01-24T15:28:00Z">
        <w:r w:rsidDel="00B04786">
          <w:delText xml:space="preserve">that </w:delText>
        </w:r>
      </w:del>
      <w:r>
        <w:t xml:space="preserve">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when </w:t>
      </w:r>
      <w:ins w:id="69" w:author="Torsten Reimer" w:date="2025-01-24T09:25:00Z" w16du:dateUtc="2025-01-24T14:25:00Z">
        <w:r w:rsidR="008B0763">
          <w:t xml:space="preserve">the goal was framed in </w:t>
        </w:r>
      </w:ins>
      <w:r>
        <w:t>percentages or USD.</w:t>
      </w:r>
    </w:p>
    <w:p w14:paraId="2554617F" w14:textId="77777777" w:rsidR="00FE162D" w:rsidRDefault="00000000">
      <w:pPr>
        <w:pStyle w:val="BodyText"/>
      </w:pPr>
      <w:r>
        <w:t xml:space="preserve">As shown in </w:t>
      </w:r>
      <w:hyperlink w:anchor="tbl-s1-agg">
        <w:r w:rsidR="00FE162D">
          <w:rPr>
            <w:rStyle w:val="Hyperlink"/>
          </w:rPr>
          <w:t>Table 1</w:t>
        </w:r>
      </w:hyperlink>
      <w:r>
        <w:t xml:space="preserve">, participants in the kWh condition exactly met the target reduction goal 38% of the time, </w:t>
      </w:r>
      <w:commentRangeStart w:id="70"/>
      <w:r>
        <w:t xml:space="preserve">significantly </w:t>
      </w:r>
      <w:commentRangeEnd w:id="70"/>
      <w:r w:rsidR="008B0763">
        <w:rPr>
          <w:rStyle w:val="CommentReference"/>
        </w:rPr>
        <w:commentReference w:id="70"/>
      </w:r>
      <w:r>
        <w:t>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tbl>
      <w:tblPr>
        <w:tblStyle w:val="Table"/>
        <w:tblW w:w="5000" w:type="pct"/>
        <w:tblLayout w:type="fixed"/>
        <w:tblLook w:val="0000" w:firstRow="0" w:lastRow="0" w:firstColumn="0" w:lastColumn="0" w:noHBand="0" w:noVBand="0"/>
      </w:tblPr>
      <w:tblGrid>
        <w:gridCol w:w="9360"/>
      </w:tblGrid>
      <w:tr w:rsidR="00FE162D" w14:paraId="454E050A" w14:textId="77777777" w:rsidTr="006723EC">
        <w:tc>
          <w:tcPr>
            <w:tcW w:w="9360" w:type="dxa"/>
          </w:tcPr>
          <w:p w14:paraId="312D0248" w14:textId="77777777" w:rsidR="00FE162D" w:rsidRDefault="00000000">
            <w:pPr>
              <w:pStyle w:val="Compact"/>
              <w:jc w:val="center"/>
            </w:pPr>
            <w:bookmarkStart w:id="71" w:name="fig-s1-log-dist"/>
            <w:r>
              <w:rPr>
                <w:noProof/>
              </w:rPr>
              <w:lastRenderedPageBreak/>
              <w:drawing>
                <wp:inline distT="0" distB="0" distL="0" distR="0" wp14:anchorId="0A11BDCC" wp14:editId="65AAFC72">
                  <wp:extent cx="5334000" cy="3879272"/>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manuscript_files/figure-docx/fig-s1-log-dist-1.png"/>
                          <pic:cNvPicPr>
                            <a:picLocks noChangeAspect="1" noChangeArrowheads="1"/>
                          </pic:cNvPicPr>
                        </pic:nvPicPr>
                        <pic:blipFill>
                          <a:blip r:embed="rId11"/>
                          <a:stretch>
                            <a:fillRect/>
                          </a:stretch>
                        </pic:blipFill>
                        <pic:spPr bwMode="auto">
                          <a:xfrm>
                            <a:off x="0" y="0"/>
                            <a:ext cx="5334000" cy="3879272"/>
                          </a:xfrm>
                          <a:prstGeom prst="rect">
                            <a:avLst/>
                          </a:prstGeom>
                          <a:noFill/>
                          <a:ln w="9525">
                            <a:noFill/>
                            <a:headEnd/>
                            <a:tailEnd/>
                          </a:ln>
                        </pic:spPr>
                      </pic:pic>
                    </a:graphicData>
                  </a:graphic>
                </wp:inline>
              </w:drawing>
            </w:r>
          </w:p>
          <w:p w14:paraId="14946D7C" w14:textId="622EFF0D" w:rsidR="00FE162D" w:rsidRDefault="00000000">
            <w:pPr>
              <w:pStyle w:val="ImageCaption"/>
              <w:spacing w:before="200"/>
              <w:rPr>
                <w:ins w:id="72" w:author="Torsten Reimer" w:date="2025-01-24T11:01:00Z" w16du:dateUtc="2025-01-24T16:01:00Z"/>
              </w:rPr>
            </w:pPr>
            <w:r>
              <w:t>Figure 2: Experiment 1:</w:t>
            </w:r>
            <w:bookmarkStart w:id="73" w:name="OLE_LINK13"/>
            <w:r>
              <w:t xml:space="preserve"> Distribution of the log of the absolute error between participants action plan</w:t>
            </w:r>
            <w:r w:rsidR="006723EC">
              <w:t>s</w:t>
            </w:r>
            <w:r>
              <w:t xml:space="preserve"> and the reduction goal across different reference class conditions (kWh, Percentage, USD)</w:t>
            </w:r>
            <w:ins w:id="74" w:author="Torsten Reimer" w:date="2025-01-24T11:00:00Z" w16du:dateUtc="2025-01-24T16:00:00Z">
              <w:r w:rsidR="000B160D">
                <w:t xml:space="preserve"> </w:t>
              </w:r>
              <w:bookmarkStart w:id="75" w:name="OLE_LINK10"/>
              <w:bookmarkEnd w:id="73"/>
              <w:r w:rsidR="000B160D">
                <w:t xml:space="preserve">(Panel 2a) and separately for </w:t>
              </w:r>
              <w:proofErr w:type="spellStart"/>
              <w:r w:rsidR="000B160D">
                <w:t>s</w:t>
              </w:r>
            </w:ins>
            <w:ins w:id="76" w:author="Torsten Reimer" w:date="2025-01-24T11:01:00Z" w16du:dateUtc="2025-01-24T16:01:00Z">
              <w:r w:rsidR="000B160D">
                <w:t>elf reported</w:t>
              </w:r>
              <w:proofErr w:type="spellEnd"/>
              <w:r w:rsidR="000B160D">
                <w:t xml:space="preserve"> calculator use (Panel 2b)</w:t>
              </w:r>
            </w:ins>
            <w:r>
              <w:t xml:space="preserve">. </w:t>
            </w:r>
            <w:bookmarkEnd w:id="75"/>
            <w:del w:id="77" w:author="Torsten Reimer" w:date="2025-01-24T10:58:00Z" w16du:dateUtc="2025-01-24T15:58:00Z">
              <w:r w:rsidDel="006723EC">
                <w:delText>The right side plots are further separated by calculator usage. A lower log absolute error suggests higher planning accuracy.</w:delText>
              </w:r>
            </w:del>
          </w:p>
          <w:p w14:paraId="28DEE023" w14:textId="77777777" w:rsidR="000B160D" w:rsidRDefault="000B160D" w:rsidP="000B160D">
            <w:pPr>
              <w:pStyle w:val="BodyText"/>
              <w:rPr>
                <w:ins w:id="78" w:author="Torsten Reimer" w:date="2025-01-24T11:01:00Z" w16du:dateUtc="2025-01-24T16:01:00Z"/>
              </w:rPr>
            </w:pPr>
            <w:proofErr w:type="spellStart"/>
            <w:ins w:id="79" w:author="Torsten Reimer" w:date="2025-01-24T11:01:00Z" w16du:dateUtc="2025-01-24T16:01:00Z">
              <w:r w:rsidRPr="00B3254A">
                <w:rPr>
                  <w:i/>
                  <w:iCs/>
                </w:rPr>
                <w:t>Note.</w:t>
              </w:r>
              <w:r>
                <w:t>The</w:t>
              </w:r>
              <w:proofErr w:type="spellEnd"/>
              <w:r>
                <w:t xml:space="preserve"> </w:t>
              </w:r>
              <w:proofErr w:type="gramStart"/>
              <w:r>
                <w:t>right side</w:t>
              </w:r>
              <w:proofErr w:type="gramEnd"/>
              <w:r>
                <w:t xml:space="preserve"> plots are further separated by calculator usage. </w:t>
              </w:r>
              <w:commentRangeStart w:id="80"/>
              <w:r>
                <w:t>A lower log absolute error suggests higher planning accuracy.</w:t>
              </w:r>
              <w:commentRangeEnd w:id="80"/>
              <w:r>
                <w:rPr>
                  <w:rStyle w:val="CommentReference"/>
                </w:rPr>
                <w:commentReference w:id="80"/>
              </w:r>
            </w:ins>
          </w:p>
          <w:p w14:paraId="26BD4007" w14:textId="221D2C4B" w:rsidR="000B160D" w:rsidRDefault="000B160D">
            <w:pPr>
              <w:pStyle w:val="ImageCaption"/>
              <w:spacing w:before="200"/>
            </w:pPr>
          </w:p>
        </w:tc>
        <w:bookmarkEnd w:id="71"/>
      </w:tr>
      <w:tr w:rsidR="00FE162D" w14:paraId="1D279483" w14:textId="77777777" w:rsidTr="006723EC">
        <w:tc>
          <w:tcPr>
            <w:tcW w:w="9360" w:type="dxa"/>
          </w:tcPr>
          <w:p w14:paraId="5D2428D2" w14:textId="4A0A961D" w:rsidR="00FE162D" w:rsidRDefault="00000000">
            <w:pPr>
              <w:pStyle w:val="ImageCaption"/>
              <w:spacing w:before="200"/>
            </w:pPr>
            <w:bookmarkStart w:id="81" w:name="tbl-s1-prop"/>
            <w:r>
              <w:t>Table 2: Study 1</w:t>
            </w:r>
            <w:bookmarkStart w:id="82" w:name="_Hlk193075936"/>
            <w:r>
              <w:t xml:space="preserve">: </w:t>
            </w:r>
            <w:ins w:id="83" w:author="Torsten Reimer" w:date="2025-01-24T11:09:00Z" w16du:dateUtc="2025-01-24T16:09:00Z">
              <w:r w:rsidR="00BF0B82">
                <w:t xml:space="preserve"> Categorization of </w:t>
              </w:r>
            </w:ins>
            <w:ins w:id="84" w:author="Torsten Reimer" w:date="2025-01-24T11:10:00Z" w16du:dateUtc="2025-01-24T16:10:00Z">
              <w:r w:rsidR="00BF0B82">
                <w:t xml:space="preserve">Participants according to </w:t>
              </w:r>
            </w:ins>
            <w:ins w:id="85" w:author="Torsten Reimer" w:date="2025-01-24T11:09:00Z" w16du:dateUtc="2025-01-24T16:09:00Z">
              <w:r w:rsidR="00BF0B82">
                <w:t>Accuracy Levels</w:t>
              </w:r>
            </w:ins>
            <w:bookmarkEnd w:id="82"/>
          </w:p>
          <w:tbl>
            <w:tblPr>
              <w:tblStyle w:val="Table"/>
              <w:tblW w:w="0" w:type="auto"/>
              <w:tblLook w:val="0020" w:firstRow="1" w:lastRow="0" w:firstColumn="0" w:lastColumn="0" w:noHBand="0" w:noVBand="0"/>
            </w:tblPr>
            <w:tblGrid>
              <w:gridCol w:w="1584"/>
              <w:gridCol w:w="1584"/>
              <w:gridCol w:w="1584"/>
              <w:gridCol w:w="1584"/>
              <w:gridCol w:w="1584"/>
            </w:tblGrid>
            <w:tr w:rsidR="00FE162D" w14:paraId="0FF1FAAB"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584" w:type="dxa"/>
                </w:tcPr>
                <w:p w14:paraId="4F3EF879" w14:textId="77777777" w:rsidR="00FE162D" w:rsidRDefault="00000000">
                  <w:pPr>
                    <w:pStyle w:val="Compact"/>
                    <w:jc w:val="center"/>
                  </w:pPr>
                  <w:r>
                    <w:t>Accuracy Level</w:t>
                  </w:r>
                </w:p>
              </w:tc>
              <w:tc>
                <w:tcPr>
                  <w:tcW w:w="1584" w:type="dxa"/>
                </w:tcPr>
                <w:p w14:paraId="3DCF2149" w14:textId="77777777" w:rsidR="00FE162D" w:rsidRDefault="00000000">
                  <w:pPr>
                    <w:pStyle w:val="Compact"/>
                    <w:jc w:val="center"/>
                  </w:pPr>
                  <w:r>
                    <w:t>kWh</w:t>
                  </w:r>
                </w:p>
              </w:tc>
              <w:tc>
                <w:tcPr>
                  <w:tcW w:w="1584" w:type="dxa"/>
                </w:tcPr>
                <w:p w14:paraId="4E3CB381" w14:textId="77777777" w:rsidR="00FE162D" w:rsidRDefault="00000000">
                  <w:pPr>
                    <w:pStyle w:val="Compact"/>
                    <w:jc w:val="center"/>
                  </w:pPr>
                  <w:r>
                    <w:t>Percentage</w:t>
                  </w:r>
                </w:p>
              </w:tc>
              <w:tc>
                <w:tcPr>
                  <w:tcW w:w="1584" w:type="dxa"/>
                </w:tcPr>
                <w:p w14:paraId="09BF285E" w14:textId="77777777" w:rsidR="00FE162D" w:rsidRDefault="00000000">
                  <w:pPr>
                    <w:pStyle w:val="Compact"/>
                    <w:jc w:val="center"/>
                  </w:pPr>
                  <w:r>
                    <w:t>USD</w:t>
                  </w:r>
                </w:p>
              </w:tc>
              <w:tc>
                <w:tcPr>
                  <w:tcW w:w="1584" w:type="dxa"/>
                </w:tcPr>
                <w:p w14:paraId="057C6316" w14:textId="77777777" w:rsidR="00FE162D" w:rsidRDefault="00000000">
                  <w:pPr>
                    <w:pStyle w:val="Compact"/>
                    <w:jc w:val="center"/>
                  </w:pPr>
                  <w:r>
                    <w:t>Combined Groups %</w:t>
                  </w:r>
                </w:p>
              </w:tc>
            </w:tr>
            <w:tr w:rsidR="00FE162D" w14:paraId="6B97A29D" w14:textId="77777777">
              <w:tc>
                <w:tcPr>
                  <w:tcW w:w="1584" w:type="dxa"/>
                </w:tcPr>
                <w:p w14:paraId="512A2406" w14:textId="77777777" w:rsidR="00FE162D" w:rsidRDefault="00000000">
                  <w:pPr>
                    <w:pStyle w:val="Compact"/>
                    <w:jc w:val="center"/>
                  </w:pPr>
                  <w:r>
                    <w:t>Exact match</w:t>
                  </w:r>
                </w:p>
              </w:tc>
              <w:tc>
                <w:tcPr>
                  <w:tcW w:w="1584" w:type="dxa"/>
                </w:tcPr>
                <w:p w14:paraId="58B4D2F8" w14:textId="77777777" w:rsidR="00FE162D" w:rsidRDefault="00000000">
                  <w:pPr>
                    <w:pStyle w:val="Compact"/>
                    <w:jc w:val="center"/>
                  </w:pPr>
                  <w:r>
                    <w:t>38.5%</w:t>
                  </w:r>
                </w:p>
              </w:tc>
              <w:tc>
                <w:tcPr>
                  <w:tcW w:w="1584" w:type="dxa"/>
                </w:tcPr>
                <w:p w14:paraId="2C0E574D" w14:textId="77777777" w:rsidR="00FE162D" w:rsidRDefault="00000000">
                  <w:pPr>
                    <w:pStyle w:val="Compact"/>
                    <w:jc w:val="center"/>
                  </w:pPr>
                  <w:r>
                    <w:t>22.4%</w:t>
                  </w:r>
                </w:p>
              </w:tc>
              <w:tc>
                <w:tcPr>
                  <w:tcW w:w="1584" w:type="dxa"/>
                </w:tcPr>
                <w:p w14:paraId="3D37EB55" w14:textId="77777777" w:rsidR="00FE162D" w:rsidRDefault="00000000">
                  <w:pPr>
                    <w:pStyle w:val="Compact"/>
                    <w:jc w:val="center"/>
                  </w:pPr>
                  <w:r>
                    <w:t>10.2%</w:t>
                  </w:r>
                </w:p>
              </w:tc>
              <w:tc>
                <w:tcPr>
                  <w:tcW w:w="1584" w:type="dxa"/>
                </w:tcPr>
                <w:p w14:paraId="254BE4DC" w14:textId="77777777" w:rsidR="00FE162D" w:rsidRDefault="00000000">
                  <w:pPr>
                    <w:pStyle w:val="Compact"/>
                    <w:jc w:val="center"/>
                  </w:pPr>
                  <w:r>
                    <w:t>23.1%</w:t>
                  </w:r>
                </w:p>
              </w:tc>
            </w:tr>
            <w:tr w:rsidR="00FE162D" w14:paraId="353821CD" w14:textId="77777777">
              <w:tc>
                <w:tcPr>
                  <w:tcW w:w="1584" w:type="dxa"/>
                </w:tcPr>
                <w:p w14:paraId="334640F2" w14:textId="77777777" w:rsidR="00FE162D" w:rsidRDefault="00000000">
                  <w:pPr>
                    <w:pStyle w:val="Compact"/>
                    <w:jc w:val="center"/>
                  </w:pPr>
                  <w:r>
                    <w:t>0.01-5% error</w:t>
                  </w:r>
                </w:p>
              </w:tc>
              <w:tc>
                <w:tcPr>
                  <w:tcW w:w="1584" w:type="dxa"/>
                </w:tcPr>
                <w:p w14:paraId="29364A93" w14:textId="77777777" w:rsidR="00FE162D" w:rsidRDefault="00000000">
                  <w:pPr>
                    <w:pStyle w:val="Compact"/>
                    <w:jc w:val="center"/>
                  </w:pPr>
                  <w:r>
                    <w:t>22.7%</w:t>
                  </w:r>
                </w:p>
              </w:tc>
              <w:tc>
                <w:tcPr>
                  <w:tcW w:w="1584" w:type="dxa"/>
                </w:tcPr>
                <w:p w14:paraId="22D7A7E5" w14:textId="77777777" w:rsidR="00FE162D" w:rsidRDefault="00000000">
                  <w:pPr>
                    <w:pStyle w:val="Compact"/>
                    <w:jc w:val="center"/>
                  </w:pPr>
                  <w:r>
                    <w:t>29.5%</w:t>
                  </w:r>
                </w:p>
              </w:tc>
              <w:tc>
                <w:tcPr>
                  <w:tcW w:w="1584" w:type="dxa"/>
                </w:tcPr>
                <w:p w14:paraId="4650C266" w14:textId="77777777" w:rsidR="00FE162D" w:rsidRDefault="00000000">
                  <w:pPr>
                    <w:pStyle w:val="Compact"/>
                    <w:jc w:val="center"/>
                  </w:pPr>
                  <w:r>
                    <w:t>25%</w:t>
                  </w:r>
                </w:p>
              </w:tc>
              <w:tc>
                <w:tcPr>
                  <w:tcW w:w="1584" w:type="dxa"/>
                </w:tcPr>
                <w:p w14:paraId="233EA477" w14:textId="77777777" w:rsidR="00FE162D" w:rsidRDefault="00000000">
                  <w:pPr>
                    <w:pStyle w:val="Compact"/>
                    <w:jc w:val="center"/>
                  </w:pPr>
                  <w:r>
                    <w:t>25.5%</w:t>
                  </w:r>
                </w:p>
              </w:tc>
            </w:tr>
            <w:tr w:rsidR="00FE162D" w14:paraId="4D2CF06D" w14:textId="77777777">
              <w:tc>
                <w:tcPr>
                  <w:tcW w:w="1584" w:type="dxa"/>
                </w:tcPr>
                <w:p w14:paraId="457594A2" w14:textId="77777777" w:rsidR="00FE162D" w:rsidRDefault="00000000">
                  <w:pPr>
                    <w:pStyle w:val="Compact"/>
                    <w:jc w:val="center"/>
                  </w:pPr>
                  <w:r>
                    <w:t>Over 5% error</w:t>
                  </w:r>
                </w:p>
              </w:tc>
              <w:tc>
                <w:tcPr>
                  <w:tcW w:w="1584" w:type="dxa"/>
                </w:tcPr>
                <w:p w14:paraId="4AD3D88D" w14:textId="77777777" w:rsidR="00FE162D" w:rsidRDefault="00000000">
                  <w:pPr>
                    <w:pStyle w:val="Compact"/>
                    <w:jc w:val="center"/>
                  </w:pPr>
                  <w:r>
                    <w:t>38.8%</w:t>
                  </w:r>
                </w:p>
              </w:tc>
              <w:tc>
                <w:tcPr>
                  <w:tcW w:w="1584" w:type="dxa"/>
                </w:tcPr>
                <w:p w14:paraId="3C2780ED" w14:textId="77777777" w:rsidR="00FE162D" w:rsidRDefault="00000000">
                  <w:pPr>
                    <w:pStyle w:val="Compact"/>
                    <w:jc w:val="center"/>
                  </w:pPr>
                  <w:r>
                    <w:t>48.1%</w:t>
                  </w:r>
                </w:p>
              </w:tc>
              <w:tc>
                <w:tcPr>
                  <w:tcW w:w="1584" w:type="dxa"/>
                </w:tcPr>
                <w:p w14:paraId="5289C68F" w14:textId="77777777" w:rsidR="00FE162D" w:rsidRDefault="00000000">
                  <w:pPr>
                    <w:pStyle w:val="Compact"/>
                    <w:jc w:val="center"/>
                  </w:pPr>
                  <w:r>
                    <w:t>64.8%</w:t>
                  </w:r>
                </w:p>
              </w:tc>
              <w:tc>
                <w:tcPr>
                  <w:tcW w:w="1584" w:type="dxa"/>
                </w:tcPr>
                <w:p w14:paraId="0A933A36" w14:textId="77777777" w:rsidR="00FE162D" w:rsidRDefault="00000000">
                  <w:pPr>
                    <w:pStyle w:val="Compact"/>
                    <w:jc w:val="center"/>
                  </w:pPr>
                  <w:r>
                    <w:t>51.3%</w:t>
                  </w:r>
                </w:p>
              </w:tc>
            </w:tr>
            <w:bookmarkEnd w:id="81"/>
          </w:tbl>
          <w:p w14:paraId="50105206" w14:textId="77777777" w:rsidR="00FE162D" w:rsidRDefault="00FE162D"/>
        </w:tc>
      </w:tr>
    </w:tbl>
    <w:p w14:paraId="6F7805B5" w14:textId="04808881" w:rsidR="000C4C8E" w:rsidRPr="000C4C8E" w:rsidRDefault="000C4C8E">
      <w:pPr>
        <w:pStyle w:val="BodyText"/>
      </w:pPr>
      <w:r w:rsidRPr="00093A27">
        <w:rPr>
          <w:i/>
          <w:iCs/>
        </w:rPr>
        <w:t xml:space="preserve">Note. </w:t>
      </w:r>
      <w:r>
        <w:t xml:space="preserve"> The table shows the percentage of participants who fell into each accuracy level for each reference class condition (percentages of kWh, $, and USD columns reflect within condition percentages). The combined group column reflects the percentage of </w:t>
      </w:r>
      <w:r>
        <w:lastRenderedPageBreak/>
        <w:t xml:space="preserve">participants in each accuracy level when aggregating across </w:t>
      </w:r>
      <w:proofErr w:type="spellStart"/>
      <w:r>
        <w:t>across</w:t>
      </w:r>
      <w:proofErr w:type="spellEnd"/>
      <w:r>
        <w:t xml:space="preserve"> all reference class conditions.</w:t>
      </w:r>
    </w:p>
    <w:p w14:paraId="4C11A3CA" w14:textId="77777777" w:rsidR="000C4C8E" w:rsidRDefault="000C4C8E">
      <w:pPr>
        <w:pStyle w:val="BodyText"/>
      </w:pPr>
    </w:p>
    <w:p w14:paraId="12792163" w14:textId="3437645A" w:rsidR="00FE162D" w:rsidRDefault="00000000">
      <w:pPr>
        <w:pStyle w:val="BodyText"/>
      </w:pPr>
      <w:r>
        <w:t>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14:paraId="4C02847E" w14:textId="77777777" w:rsidR="00FE162D" w:rsidRDefault="00000000">
      <w:pPr>
        <w:pStyle w:val="BodyText"/>
      </w:pPr>
      <m:oMathPara>
        <m:oMathParaPr>
          <m:jc m:val="center"/>
        </m:oMathParaPr>
        <m:oMath>
          <m:r>
            <m:rPr>
              <m:nor/>
            </m:rPr>
            <m:t>Accuracy Level</m:t>
          </m:r>
          <m:r>
            <m:rPr>
              <m:sty m:val="p"/>
            </m:rPr>
            <w:rPr>
              <w:rFonts w:ascii="Cambria Math" w:hAnsi="Cambria Math"/>
            </w:rPr>
            <m:t>∼</m:t>
          </m:r>
          <m:r>
            <m:rPr>
              <m:nor/>
            </m:rPr>
            <m:t>Reference Class</m:t>
          </m:r>
          <m:r>
            <m:rPr>
              <m:sty m:val="p"/>
            </m:rPr>
            <w:rPr>
              <w:rFonts w:ascii="Cambria Math" w:hAnsi="Cambria Math"/>
            </w:rPr>
            <m:t>+</m:t>
          </m:r>
          <m:r>
            <m:rPr>
              <m:nor/>
            </m:rPr>
            <m:t>Calculator</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id</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m:rPr>
                  <m:nor/>
                </m:rPr>
                <m:t>Family Scenario</m:t>
              </m:r>
            </m:e>
          </m:d>
        </m:oMath>
      </m:oMathPara>
    </w:p>
    <w:p w14:paraId="17A1B216" w14:textId="75BBDA50" w:rsidR="00FE162D" w:rsidRDefault="00000000">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t>
      </w:r>
      <w:commentRangeStart w:id="86"/>
      <w:r>
        <w:t>we specified weakly informative priors for the regression coefficients (normal distributions with mean 0 and standard deviation of 1) and for the cutpoints (normal distributions with a mean of zero and a standard deviation of 4.0</w:t>
      </w:r>
      <w:commentRangeEnd w:id="86"/>
      <w:r w:rsidR="00BF0B82">
        <w:rPr>
          <w:rStyle w:val="CommentReference"/>
        </w:rPr>
        <w:commentReference w:id="86"/>
      </w:r>
      <w:r>
        <w:t xml:space="preserve">). </w:t>
      </w:r>
      <w:commentRangeStart w:id="87"/>
      <w:r>
        <w:t xml:space="preserve">The approach </w:t>
      </w:r>
      <w:r w:rsidR="00BF0B82">
        <w:t xml:space="preserve">can be used </w:t>
      </w:r>
      <w:r>
        <w:t>to estimate threshold parameters and regression coefficients that characterize how changes in predictor variables (such as the reference class: kWh, percentage, or USD) relate to probabilities of being in each accuracy category.</w:t>
      </w:r>
      <w:commentRangeEnd w:id="87"/>
      <w:r w:rsidR="00BF0B82">
        <w:rPr>
          <w:rStyle w:val="CommentReference"/>
        </w:rPr>
        <w:commentReference w:id="87"/>
      </w:r>
      <w:ins w:id="88" w:author="Torsten Reimer" w:date="2025-01-24T11:13:00Z" w16du:dateUtc="2025-01-24T16:13:00Z">
        <w:r w:rsidR="00BF0B82">
          <w:t xml:space="preserve"> The same approach has been used i</w:t>
        </w:r>
      </w:ins>
      <w:ins w:id="89" w:author="Torsten Reimer" w:date="2025-01-24T11:14:00Z" w16du:dateUtc="2025-01-24T16:14:00Z">
        <w:r w:rsidR="00BF0B82">
          <w:t>n the context of x (reference) and y (reference).</w:t>
        </w:r>
      </w:ins>
    </w:p>
    <w:tbl>
      <w:tblPr>
        <w:tblStyle w:val="Table"/>
        <w:tblW w:w="5000" w:type="pct"/>
        <w:tblLayout w:type="fixed"/>
        <w:tblLook w:val="0000" w:firstRow="0" w:lastRow="0" w:firstColumn="0" w:lastColumn="0" w:noHBand="0" w:noVBand="0"/>
      </w:tblPr>
      <w:tblGrid>
        <w:gridCol w:w="9360"/>
      </w:tblGrid>
      <w:tr w:rsidR="00FE162D" w14:paraId="028D2A0C" w14:textId="77777777">
        <w:tc>
          <w:tcPr>
            <w:tcW w:w="7920" w:type="dxa"/>
          </w:tcPr>
          <w:p w14:paraId="3139C771" w14:textId="51074BC9" w:rsidR="00FE162D" w:rsidRDefault="00000000">
            <w:pPr>
              <w:pStyle w:val="ImageCaption"/>
              <w:spacing w:before="200"/>
            </w:pPr>
            <w:bookmarkStart w:id="90" w:name="tbl-s1-reg"/>
            <w:r>
              <w:t xml:space="preserve">Table 3: </w:t>
            </w:r>
            <w:r>
              <w:rPr>
                <w:b/>
                <w:bCs/>
              </w:rPr>
              <w:t>Experiment 1</w:t>
            </w:r>
            <w:r>
              <w:t xml:space="preserve">: </w:t>
            </w:r>
            <w:bookmarkStart w:id="91" w:name="OLE_LINK11"/>
            <w:bookmarkStart w:id="92" w:name="OLE_LINK12"/>
            <w:r>
              <w:t xml:space="preserve">Ordinal Regression </w:t>
            </w:r>
            <w:r w:rsidR="00BF0B82">
              <w:t>R</w:t>
            </w:r>
            <w:r>
              <w:t>esults</w:t>
            </w:r>
            <w:r w:rsidR="00BF0B82">
              <w:t xml:space="preserve"> of a Test of Differences between … in Accuracy Levels</w:t>
            </w:r>
            <w:bookmarkEnd w:id="92"/>
            <w:r>
              <w:t xml:space="preserve">. </w:t>
            </w:r>
          </w:p>
          <w:tbl>
            <w:tblPr>
              <w:tblStyle w:val="Table"/>
              <w:tblW w:w="0" w:type="auto"/>
              <w:tblLook w:val="0020" w:firstRow="1" w:lastRow="0" w:firstColumn="0" w:lastColumn="0" w:noHBand="0" w:noVBand="0"/>
            </w:tblPr>
            <w:tblGrid>
              <w:gridCol w:w="1584"/>
              <w:gridCol w:w="1584"/>
              <w:gridCol w:w="1584"/>
              <w:gridCol w:w="1584"/>
              <w:gridCol w:w="1584"/>
            </w:tblGrid>
            <w:tr w:rsidR="00FE162D" w14:paraId="4FEA52BF"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584" w:type="dxa"/>
                </w:tcPr>
                <w:bookmarkEnd w:id="91"/>
                <w:p w14:paraId="10A4FE8A" w14:textId="77777777" w:rsidR="00FE162D" w:rsidRDefault="00000000">
                  <w:pPr>
                    <w:pStyle w:val="Compact"/>
                    <w:jc w:val="center"/>
                  </w:pPr>
                  <w:r>
                    <w:t>Parameter</w:t>
                  </w:r>
                </w:p>
              </w:tc>
              <w:tc>
                <w:tcPr>
                  <w:tcW w:w="1584" w:type="dxa"/>
                </w:tcPr>
                <w:p w14:paraId="24C5A85C" w14:textId="77777777" w:rsidR="00FE162D" w:rsidRDefault="00000000">
                  <w:pPr>
                    <w:pStyle w:val="Compact"/>
                    <w:jc w:val="center"/>
                  </w:pPr>
                  <w:r>
                    <w:t>Estimate</w:t>
                  </w:r>
                </w:p>
              </w:tc>
              <w:tc>
                <w:tcPr>
                  <w:tcW w:w="1584" w:type="dxa"/>
                </w:tcPr>
                <w:p w14:paraId="4DD89C0D" w14:textId="77777777" w:rsidR="00FE162D" w:rsidRDefault="00000000">
                  <w:pPr>
                    <w:pStyle w:val="Compact"/>
                    <w:jc w:val="center"/>
                  </w:pPr>
                  <w:r>
                    <w:t>CI_Lower</w:t>
                  </w:r>
                </w:p>
              </w:tc>
              <w:tc>
                <w:tcPr>
                  <w:tcW w:w="1584" w:type="dxa"/>
                </w:tcPr>
                <w:p w14:paraId="09E77545" w14:textId="77777777" w:rsidR="00FE162D" w:rsidRDefault="00000000">
                  <w:pPr>
                    <w:pStyle w:val="Compact"/>
                    <w:jc w:val="center"/>
                  </w:pPr>
                  <w:r>
                    <w:t>CI_Upper</w:t>
                  </w:r>
                </w:p>
              </w:tc>
              <w:tc>
                <w:tcPr>
                  <w:tcW w:w="1584" w:type="dxa"/>
                </w:tcPr>
                <w:p w14:paraId="0F8A83AE" w14:textId="77777777" w:rsidR="00FE162D" w:rsidRDefault="00000000">
                  <w:pPr>
                    <w:pStyle w:val="Compact"/>
                    <w:jc w:val="center"/>
                  </w:pPr>
                  <w:r>
                    <w:t>pd</w:t>
                  </w:r>
                </w:p>
              </w:tc>
            </w:tr>
            <w:tr w:rsidR="00FE162D" w14:paraId="23BBE829" w14:textId="77777777">
              <w:tc>
                <w:tcPr>
                  <w:tcW w:w="1584" w:type="dxa"/>
                </w:tcPr>
                <w:p w14:paraId="6B754D7D" w14:textId="77777777" w:rsidR="00FE162D" w:rsidRDefault="00000000">
                  <w:pPr>
                    <w:pStyle w:val="Compact"/>
                    <w:jc w:val="center"/>
                  </w:pPr>
                  <w:r>
                    <w:t>Intercept[1]</w:t>
                  </w:r>
                </w:p>
              </w:tc>
              <w:tc>
                <w:tcPr>
                  <w:tcW w:w="1584" w:type="dxa"/>
                </w:tcPr>
                <w:p w14:paraId="0E2AA807" w14:textId="77777777" w:rsidR="00FE162D" w:rsidRDefault="00000000">
                  <w:pPr>
                    <w:pStyle w:val="Compact"/>
                    <w:jc w:val="center"/>
                  </w:pPr>
                  <w:r>
                    <w:t>-4.21</w:t>
                  </w:r>
                </w:p>
              </w:tc>
              <w:tc>
                <w:tcPr>
                  <w:tcW w:w="1584" w:type="dxa"/>
                </w:tcPr>
                <w:p w14:paraId="157CD283" w14:textId="77777777" w:rsidR="00FE162D" w:rsidRDefault="00000000">
                  <w:pPr>
                    <w:pStyle w:val="Compact"/>
                    <w:jc w:val="center"/>
                  </w:pPr>
                  <w:r>
                    <w:t>-5.90</w:t>
                  </w:r>
                </w:p>
              </w:tc>
              <w:tc>
                <w:tcPr>
                  <w:tcW w:w="1584" w:type="dxa"/>
                </w:tcPr>
                <w:p w14:paraId="70A4A761" w14:textId="77777777" w:rsidR="00FE162D" w:rsidRDefault="00000000">
                  <w:pPr>
                    <w:pStyle w:val="Compact"/>
                    <w:jc w:val="center"/>
                  </w:pPr>
                  <w:r>
                    <w:t>-2.58</w:t>
                  </w:r>
                </w:p>
              </w:tc>
              <w:tc>
                <w:tcPr>
                  <w:tcW w:w="1584" w:type="dxa"/>
                </w:tcPr>
                <w:p w14:paraId="77B6327D" w14:textId="77777777" w:rsidR="00FE162D" w:rsidRDefault="00000000">
                  <w:pPr>
                    <w:pStyle w:val="Compact"/>
                    <w:jc w:val="center"/>
                  </w:pPr>
                  <w:r>
                    <w:t>1.00</w:t>
                  </w:r>
                </w:p>
              </w:tc>
            </w:tr>
            <w:tr w:rsidR="00FE162D" w14:paraId="5B74CCBC" w14:textId="77777777">
              <w:tc>
                <w:tcPr>
                  <w:tcW w:w="1584" w:type="dxa"/>
                </w:tcPr>
                <w:p w14:paraId="7AC64562" w14:textId="77777777" w:rsidR="00FE162D" w:rsidRDefault="00000000">
                  <w:pPr>
                    <w:pStyle w:val="Compact"/>
                    <w:jc w:val="center"/>
                  </w:pPr>
                  <w:r>
                    <w:t>Intercept[2]</w:t>
                  </w:r>
                </w:p>
              </w:tc>
              <w:tc>
                <w:tcPr>
                  <w:tcW w:w="1584" w:type="dxa"/>
                </w:tcPr>
                <w:p w14:paraId="2360AE4C" w14:textId="77777777" w:rsidR="00FE162D" w:rsidRDefault="00000000">
                  <w:pPr>
                    <w:pStyle w:val="Compact"/>
                    <w:jc w:val="center"/>
                  </w:pPr>
                  <w:r>
                    <w:t>-0.89</w:t>
                  </w:r>
                </w:p>
              </w:tc>
              <w:tc>
                <w:tcPr>
                  <w:tcW w:w="1584" w:type="dxa"/>
                </w:tcPr>
                <w:p w14:paraId="4F0B7073" w14:textId="77777777" w:rsidR="00FE162D" w:rsidRDefault="00000000">
                  <w:pPr>
                    <w:pStyle w:val="Compact"/>
                    <w:jc w:val="center"/>
                  </w:pPr>
                  <w:r>
                    <w:t>-2.49</w:t>
                  </w:r>
                </w:p>
              </w:tc>
              <w:tc>
                <w:tcPr>
                  <w:tcW w:w="1584" w:type="dxa"/>
                </w:tcPr>
                <w:p w14:paraId="04E5D9A0" w14:textId="77777777" w:rsidR="00FE162D" w:rsidRDefault="00000000">
                  <w:pPr>
                    <w:pStyle w:val="Compact"/>
                    <w:jc w:val="center"/>
                  </w:pPr>
                  <w:r>
                    <w:t>0.71</w:t>
                  </w:r>
                </w:p>
              </w:tc>
              <w:tc>
                <w:tcPr>
                  <w:tcW w:w="1584" w:type="dxa"/>
                </w:tcPr>
                <w:p w14:paraId="00DA8D8B" w14:textId="77777777" w:rsidR="00FE162D" w:rsidRDefault="00000000">
                  <w:pPr>
                    <w:pStyle w:val="Compact"/>
                    <w:jc w:val="center"/>
                  </w:pPr>
                  <w:r>
                    <w:t>0.87</w:t>
                  </w:r>
                </w:p>
              </w:tc>
            </w:tr>
            <w:tr w:rsidR="00FE162D" w14:paraId="163BC045" w14:textId="77777777">
              <w:tc>
                <w:tcPr>
                  <w:tcW w:w="1584" w:type="dxa"/>
                </w:tcPr>
                <w:p w14:paraId="2ADF2DD4" w14:textId="77777777" w:rsidR="00FE162D" w:rsidRDefault="00000000">
                  <w:pPr>
                    <w:pStyle w:val="Compact"/>
                    <w:jc w:val="center"/>
                  </w:pPr>
                  <w:commentRangeStart w:id="93"/>
                  <w:proofErr w:type="spellStart"/>
                  <w:r>
                    <w:t>refClassPercentage</w:t>
                  </w:r>
                  <w:commentRangeEnd w:id="93"/>
                  <w:proofErr w:type="spellEnd"/>
                  <w:r w:rsidR="00BF0B82">
                    <w:rPr>
                      <w:rStyle w:val="CommentReference"/>
                    </w:rPr>
                    <w:commentReference w:id="93"/>
                  </w:r>
                </w:p>
              </w:tc>
              <w:tc>
                <w:tcPr>
                  <w:tcW w:w="1584" w:type="dxa"/>
                </w:tcPr>
                <w:p w14:paraId="4EEDE1AD" w14:textId="77777777" w:rsidR="00FE162D" w:rsidRDefault="00000000">
                  <w:pPr>
                    <w:pStyle w:val="Compact"/>
                    <w:jc w:val="center"/>
                  </w:pPr>
                  <w:r>
                    <w:t>1.44</w:t>
                  </w:r>
                </w:p>
              </w:tc>
              <w:tc>
                <w:tcPr>
                  <w:tcW w:w="1584" w:type="dxa"/>
                </w:tcPr>
                <w:p w14:paraId="16F78484" w14:textId="77777777" w:rsidR="00FE162D" w:rsidRDefault="00000000">
                  <w:pPr>
                    <w:pStyle w:val="Compact"/>
                    <w:jc w:val="center"/>
                  </w:pPr>
                  <w:r>
                    <w:t>0.07</w:t>
                  </w:r>
                </w:p>
              </w:tc>
              <w:tc>
                <w:tcPr>
                  <w:tcW w:w="1584" w:type="dxa"/>
                </w:tcPr>
                <w:p w14:paraId="30A36730" w14:textId="77777777" w:rsidR="00FE162D" w:rsidRDefault="00000000">
                  <w:pPr>
                    <w:pStyle w:val="Compact"/>
                    <w:jc w:val="center"/>
                  </w:pPr>
                  <w:r>
                    <w:t>2.88</w:t>
                  </w:r>
                </w:p>
              </w:tc>
              <w:tc>
                <w:tcPr>
                  <w:tcW w:w="1584" w:type="dxa"/>
                </w:tcPr>
                <w:p w14:paraId="07BA6EDD" w14:textId="77777777" w:rsidR="00FE162D" w:rsidRDefault="00000000">
                  <w:pPr>
                    <w:pStyle w:val="Compact"/>
                    <w:jc w:val="center"/>
                  </w:pPr>
                  <w:r>
                    <w:t>0.98</w:t>
                  </w:r>
                </w:p>
              </w:tc>
            </w:tr>
            <w:tr w:rsidR="00FE162D" w14:paraId="022ECAB8" w14:textId="77777777">
              <w:tc>
                <w:tcPr>
                  <w:tcW w:w="1584" w:type="dxa"/>
                </w:tcPr>
                <w:p w14:paraId="0D4BE273" w14:textId="77777777" w:rsidR="00FE162D" w:rsidRDefault="00000000">
                  <w:pPr>
                    <w:pStyle w:val="Compact"/>
                    <w:jc w:val="center"/>
                  </w:pPr>
                  <w:r>
                    <w:t>refClassUSD</w:t>
                  </w:r>
                </w:p>
              </w:tc>
              <w:tc>
                <w:tcPr>
                  <w:tcW w:w="1584" w:type="dxa"/>
                </w:tcPr>
                <w:p w14:paraId="333AFEEA" w14:textId="77777777" w:rsidR="00FE162D" w:rsidRDefault="00000000">
                  <w:pPr>
                    <w:pStyle w:val="Compact"/>
                    <w:jc w:val="center"/>
                  </w:pPr>
                  <w:r>
                    <w:t>3.13</w:t>
                  </w:r>
                </w:p>
              </w:tc>
              <w:tc>
                <w:tcPr>
                  <w:tcW w:w="1584" w:type="dxa"/>
                </w:tcPr>
                <w:p w14:paraId="79522621" w14:textId="77777777" w:rsidR="00FE162D" w:rsidRDefault="00000000">
                  <w:pPr>
                    <w:pStyle w:val="Compact"/>
                    <w:jc w:val="center"/>
                  </w:pPr>
                  <w:r>
                    <w:t>1.81</w:t>
                  </w:r>
                </w:p>
              </w:tc>
              <w:tc>
                <w:tcPr>
                  <w:tcW w:w="1584" w:type="dxa"/>
                </w:tcPr>
                <w:p w14:paraId="5F8DB8FF" w14:textId="77777777" w:rsidR="00FE162D" w:rsidRDefault="00000000">
                  <w:pPr>
                    <w:pStyle w:val="Compact"/>
                    <w:jc w:val="center"/>
                  </w:pPr>
                  <w:r>
                    <w:t>4.50</w:t>
                  </w:r>
                </w:p>
              </w:tc>
              <w:tc>
                <w:tcPr>
                  <w:tcW w:w="1584" w:type="dxa"/>
                </w:tcPr>
                <w:p w14:paraId="5AFEF5F6" w14:textId="77777777" w:rsidR="00FE162D" w:rsidRDefault="00000000">
                  <w:pPr>
                    <w:pStyle w:val="Compact"/>
                    <w:jc w:val="center"/>
                  </w:pPr>
                  <w:r>
                    <w:t>1.00</w:t>
                  </w:r>
                </w:p>
              </w:tc>
            </w:tr>
            <w:tr w:rsidR="00FE162D" w14:paraId="7D20A9D1" w14:textId="77777777">
              <w:tc>
                <w:tcPr>
                  <w:tcW w:w="1584" w:type="dxa"/>
                </w:tcPr>
                <w:p w14:paraId="58239AFB" w14:textId="77777777" w:rsidR="00FE162D" w:rsidRDefault="00000000">
                  <w:pPr>
                    <w:pStyle w:val="Compact"/>
                    <w:jc w:val="center"/>
                  </w:pPr>
                  <w:r>
                    <w:t>calcUsedCalculator</w:t>
                  </w:r>
                </w:p>
              </w:tc>
              <w:tc>
                <w:tcPr>
                  <w:tcW w:w="1584" w:type="dxa"/>
                </w:tcPr>
                <w:p w14:paraId="68FD7A7B" w14:textId="77777777" w:rsidR="00FE162D" w:rsidRDefault="00000000">
                  <w:pPr>
                    <w:pStyle w:val="Compact"/>
                    <w:jc w:val="center"/>
                  </w:pPr>
                  <w:r>
                    <w:t>-3.30</w:t>
                  </w:r>
                </w:p>
              </w:tc>
              <w:tc>
                <w:tcPr>
                  <w:tcW w:w="1584" w:type="dxa"/>
                </w:tcPr>
                <w:p w14:paraId="5F50B5B8" w14:textId="77777777" w:rsidR="00FE162D" w:rsidRDefault="00000000">
                  <w:pPr>
                    <w:pStyle w:val="Compact"/>
                    <w:jc w:val="center"/>
                  </w:pPr>
                  <w:r>
                    <w:t>-4.80</w:t>
                  </w:r>
                </w:p>
              </w:tc>
              <w:tc>
                <w:tcPr>
                  <w:tcW w:w="1584" w:type="dxa"/>
                </w:tcPr>
                <w:p w14:paraId="36584968" w14:textId="77777777" w:rsidR="00FE162D" w:rsidRDefault="00000000">
                  <w:pPr>
                    <w:pStyle w:val="Compact"/>
                    <w:jc w:val="center"/>
                  </w:pPr>
                  <w:r>
                    <w:t>-1.92</w:t>
                  </w:r>
                </w:p>
              </w:tc>
              <w:tc>
                <w:tcPr>
                  <w:tcW w:w="1584" w:type="dxa"/>
                </w:tcPr>
                <w:p w14:paraId="7404F465" w14:textId="77777777" w:rsidR="00FE162D" w:rsidRDefault="00000000">
                  <w:pPr>
                    <w:pStyle w:val="Compact"/>
                    <w:jc w:val="center"/>
                  </w:pPr>
                  <w:r>
                    <w:t>1.00</w:t>
                  </w:r>
                </w:p>
              </w:tc>
            </w:tr>
            <w:bookmarkEnd w:id="90"/>
          </w:tbl>
          <w:p w14:paraId="691FC31D" w14:textId="77777777" w:rsidR="00FE162D" w:rsidRDefault="00FE162D"/>
        </w:tc>
      </w:tr>
    </w:tbl>
    <w:p w14:paraId="7C92C128" w14:textId="0F32C732" w:rsidR="00FE162D" w:rsidRDefault="00000000">
      <w:pPr>
        <w:pStyle w:val="BodyText"/>
      </w:pPr>
      <w:r>
        <w:t xml:space="preserve"> </w:t>
      </w:r>
      <w:r w:rsidR="00BF0B82" w:rsidRPr="00BF0B82">
        <w:rPr>
          <w:i/>
          <w:iCs/>
          <w:rPrChange w:id="94" w:author="Torsten Reimer" w:date="2025-01-24T11:16:00Z" w16du:dateUtc="2025-01-24T16:16:00Z">
            <w:rPr/>
          </w:rPrChange>
        </w:rPr>
        <w:t>Note</w:t>
      </w:r>
      <w:r w:rsidR="00BF0B82">
        <w:t xml:space="preserve">. </w:t>
      </w:r>
      <w:commentRangeStart w:id="95"/>
      <w:r w:rsidR="00BF0B82">
        <w:t>Positive coefficients for the reference class predictors indicate that those conditions are asso</w:t>
      </w:r>
      <w:commentRangeEnd w:id="95"/>
      <w:r w:rsidR="00BF0B82">
        <w:rPr>
          <w:rStyle w:val="CommentReference"/>
        </w:rPr>
        <w:commentReference w:id="95"/>
      </w:r>
      <w:r w:rsidR="00BF0B82">
        <w:t xml:space="preserve">ciated with higher error categories relative to the kWh baseline. </w:t>
      </w:r>
    </w:p>
    <w:tbl>
      <w:tblPr>
        <w:tblStyle w:val="Table"/>
        <w:tblW w:w="5000" w:type="pct"/>
        <w:tblLayout w:type="fixed"/>
        <w:tblLook w:val="0000" w:firstRow="0" w:lastRow="0" w:firstColumn="0" w:lastColumn="0" w:noHBand="0" w:noVBand="0"/>
      </w:tblPr>
      <w:tblGrid>
        <w:gridCol w:w="9360"/>
      </w:tblGrid>
      <w:tr w:rsidR="00FE162D" w14:paraId="6B5A72C5" w14:textId="77777777">
        <w:tc>
          <w:tcPr>
            <w:tcW w:w="7920" w:type="dxa"/>
          </w:tcPr>
          <w:p w14:paraId="25092195" w14:textId="77777777" w:rsidR="00FE162D" w:rsidRDefault="00000000">
            <w:pPr>
              <w:pStyle w:val="ImageCaption"/>
              <w:spacing w:before="200"/>
            </w:pPr>
            <w:bookmarkStart w:id="96" w:name="tbl-s1-ord"/>
            <w:r>
              <w:lastRenderedPageBreak/>
              <w:t xml:space="preserve">Table 4: </w:t>
            </w:r>
            <w:r>
              <w:rPr>
                <w:b/>
                <w:bCs/>
              </w:rPr>
              <w:t>Experiment 1</w:t>
            </w:r>
            <w:r>
              <w:t>: Odds ratios for group comparisons. Odds ratios greater than 1 indicate increased odds of falling into a worse accuracy category compared to the kWh condition.</w:t>
            </w:r>
          </w:p>
          <w:tbl>
            <w:tblPr>
              <w:tblStyle w:val="Table"/>
              <w:tblW w:w="0" w:type="auto"/>
              <w:tblLook w:val="0020" w:firstRow="1" w:lastRow="0" w:firstColumn="0" w:lastColumn="0" w:noHBand="0" w:noVBand="0"/>
            </w:tblPr>
            <w:tblGrid>
              <w:gridCol w:w="1980"/>
              <w:gridCol w:w="1980"/>
              <w:gridCol w:w="1980"/>
              <w:gridCol w:w="1980"/>
            </w:tblGrid>
            <w:tr w:rsidR="00FE162D" w14:paraId="6EFB5B08"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980" w:type="dxa"/>
                </w:tcPr>
                <w:p w14:paraId="6A5A19E2" w14:textId="77777777" w:rsidR="00FE162D" w:rsidRDefault="00000000">
                  <w:pPr>
                    <w:pStyle w:val="Compact"/>
                    <w:jc w:val="center"/>
                  </w:pPr>
                  <w:r>
                    <w:t>Comparison</w:t>
                  </w:r>
                </w:p>
              </w:tc>
              <w:tc>
                <w:tcPr>
                  <w:tcW w:w="1980" w:type="dxa"/>
                </w:tcPr>
                <w:p w14:paraId="1D9FDB41" w14:textId="77777777" w:rsidR="00FE162D" w:rsidRDefault="00000000">
                  <w:pPr>
                    <w:pStyle w:val="Compact"/>
                    <w:jc w:val="center"/>
                  </w:pPr>
                  <w:r>
                    <w:t>odds_ratio</w:t>
                  </w:r>
                </w:p>
              </w:tc>
              <w:tc>
                <w:tcPr>
                  <w:tcW w:w="1980" w:type="dxa"/>
                </w:tcPr>
                <w:p w14:paraId="18AB1286" w14:textId="77777777" w:rsidR="00FE162D" w:rsidRDefault="00000000">
                  <w:pPr>
                    <w:pStyle w:val="Compact"/>
                    <w:jc w:val="center"/>
                  </w:pPr>
                  <w:r>
                    <w:t>ci_lower</w:t>
                  </w:r>
                </w:p>
              </w:tc>
              <w:tc>
                <w:tcPr>
                  <w:tcW w:w="1980" w:type="dxa"/>
                </w:tcPr>
                <w:p w14:paraId="75F26436" w14:textId="77777777" w:rsidR="00FE162D" w:rsidRDefault="00000000">
                  <w:pPr>
                    <w:pStyle w:val="Compact"/>
                    <w:jc w:val="center"/>
                  </w:pPr>
                  <w:r>
                    <w:t>ci_upper</w:t>
                  </w:r>
                </w:p>
              </w:tc>
            </w:tr>
            <w:tr w:rsidR="00FE162D" w14:paraId="0A7B9AF4" w14:textId="77777777">
              <w:tc>
                <w:tcPr>
                  <w:tcW w:w="1980" w:type="dxa"/>
                </w:tcPr>
                <w:p w14:paraId="3BE04601" w14:textId="77777777" w:rsidR="00FE162D" w:rsidRDefault="00000000">
                  <w:pPr>
                    <w:pStyle w:val="Compact"/>
                    <w:jc w:val="center"/>
                  </w:pPr>
                  <w:r>
                    <w:t>Percentage vs kWh</w:t>
                  </w:r>
                </w:p>
              </w:tc>
              <w:tc>
                <w:tcPr>
                  <w:tcW w:w="1980" w:type="dxa"/>
                </w:tcPr>
                <w:p w14:paraId="25EA7732" w14:textId="77777777" w:rsidR="00FE162D" w:rsidRDefault="00000000">
                  <w:pPr>
                    <w:pStyle w:val="Compact"/>
                    <w:jc w:val="center"/>
                  </w:pPr>
                  <w:r>
                    <w:t>4.2</w:t>
                  </w:r>
                </w:p>
              </w:tc>
              <w:tc>
                <w:tcPr>
                  <w:tcW w:w="1980" w:type="dxa"/>
                </w:tcPr>
                <w:p w14:paraId="2EEB830B" w14:textId="77777777" w:rsidR="00FE162D" w:rsidRDefault="00000000">
                  <w:pPr>
                    <w:pStyle w:val="Compact"/>
                    <w:jc w:val="center"/>
                  </w:pPr>
                  <w:r>
                    <w:t>1.1</w:t>
                  </w:r>
                </w:p>
              </w:tc>
              <w:tc>
                <w:tcPr>
                  <w:tcW w:w="1980" w:type="dxa"/>
                </w:tcPr>
                <w:p w14:paraId="1C0F1A96" w14:textId="77777777" w:rsidR="00FE162D" w:rsidRDefault="00000000">
                  <w:pPr>
                    <w:pStyle w:val="Compact"/>
                    <w:jc w:val="center"/>
                  </w:pPr>
                  <w:r>
                    <w:t>18</w:t>
                  </w:r>
                </w:p>
              </w:tc>
            </w:tr>
            <w:tr w:rsidR="00FE162D" w14:paraId="1B15AADF" w14:textId="77777777">
              <w:tc>
                <w:tcPr>
                  <w:tcW w:w="1980" w:type="dxa"/>
                </w:tcPr>
                <w:p w14:paraId="42F4276E" w14:textId="77777777" w:rsidR="00FE162D" w:rsidRDefault="00000000">
                  <w:pPr>
                    <w:pStyle w:val="Compact"/>
                    <w:jc w:val="center"/>
                  </w:pPr>
                  <w:r>
                    <w:t>USD vs kWh</w:t>
                  </w:r>
                </w:p>
              </w:tc>
              <w:tc>
                <w:tcPr>
                  <w:tcW w:w="1980" w:type="dxa"/>
                </w:tcPr>
                <w:p w14:paraId="2B9987EB" w14:textId="77777777" w:rsidR="00FE162D" w:rsidRDefault="00000000">
                  <w:pPr>
                    <w:pStyle w:val="Compact"/>
                    <w:jc w:val="center"/>
                  </w:pPr>
                  <w:r>
                    <w:t>22.9</w:t>
                  </w:r>
                </w:p>
              </w:tc>
              <w:tc>
                <w:tcPr>
                  <w:tcW w:w="1980" w:type="dxa"/>
                </w:tcPr>
                <w:p w14:paraId="3C001DDC" w14:textId="77777777" w:rsidR="00FE162D" w:rsidRDefault="00000000">
                  <w:pPr>
                    <w:pStyle w:val="Compact"/>
                    <w:jc w:val="center"/>
                  </w:pPr>
                  <w:r>
                    <w:t>6.1</w:t>
                  </w:r>
                </w:p>
              </w:tc>
              <w:tc>
                <w:tcPr>
                  <w:tcW w:w="1980" w:type="dxa"/>
                </w:tcPr>
                <w:p w14:paraId="6B865271" w14:textId="77777777" w:rsidR="00FE162D" w:rsidRDefault="00000000">
                  <w:pPr>
                    <w:pStyle w:val="Compact"/>
                    <w:jc w:val="center"/>
                  </w:pPr>
                  <w:r>
                    <w:t>90</w:t>
                  </w:r>
                </w:p>
              </w:tc>
            </w:tr>
            <w:bookmarkEnd w:id="96"/>
          </w:tbl>
          <w:p w14:paraId="2948DD31" w14:textId="77777777" w:rsidR="00FE162D" w:rsidRDefault="00FE162D"/>
        </w:tc>
      </w:tr>
    </w:tbl>
    <w:p w14:paraId="2FE10882" w14:textId="77777777" w:rsidR="00B2172A" w:rsidRDefault="00B2172A" w:rsidP="00B2172A">
      <w:pPr>
        <w:pStyle w:val="ImageCaption"/>
        <w:spacing w:before="200"/>
        <w:rPr>
          <w:ins w:id="97" w:author="Torsten Reimer" w:date="2025-01-24T11:18:00Z" w16du:dateUtc="2025-01-24T16:18:00Z"/>
        </w:rPr>
      </w:pPr>
      <w:ins w:id="98" w:author="Torsten Reimer" w:date="2025-01-24T11:18:00Z" w16du:dateUtc="2025-01-24T16:18:00Z">
        <w:r w:rsidRPr="00B2172A">
          <w:rPr>
            <w:i w:val="0"/>
            <w:iCs/>
            <w:rPrChange w:id="99" w:author="Torsten Reimer" w:date="2025-01-24T11:18:00Z" w16du:dateUtc="2025-01-24T16:18:00Z">
              <w:rPr/>
            </w:rPrChange>
          </w:rPr>
          <w:t>Note</w:t>
        </w:r>
        <w:r>
          <w:t xml:space="preserve">. Odds ratios greater than 1 indicate increased odds of falling into a worse accuracy category compared to the kWh </w:t>
        </w:r>
        <w:commentRangeStart w:id="100"/>
        <w:r>
          <w:t>condition.</w:t>
        </w:r>
      </w:ins>
      <w:commentRangeEnd w:id="100"/>
      <w:ins w:id="101" w:author="Torsten Reimer" w:date="2025-01-24T11:19:00Z" w16du:dateUtc="2025-01-24T16:19:00Z">
        <w:r>
          <w:rPr>
            <w:rStyle w:val="CommentReference"/>
            <w:i w:val="0"/>
          </w:rPr>
          <w:commentReference w:id="100"/>
        </w:r>
      </w:ins>
    </w:p>
    <w:p w14:paraId="07F1E4D5" w14:textId="2D7CDE36" w:rsidR="00FE162D" w:rsidRDefault="00B2172A">
      <w:pPr>
        <w:pStyle w:val="BodyText"/>
      </w:pPr>
      <w:ins w:id="102" w:author="Torsten Reimer" w:date="2025-01-24T11:18:00Z" w16du:dateUtc="2025-01-24T16:18:00Z">
        <w:r>
          <w:t xml:space="preserve"> </w:t>
        </w:r>
      </w:ins>
      <w:commentRangeStart w:id="103"/>
      <w:r>
        <w:t xml:space="preserve">As shown in </w:t>
      </w:r>
      <w:hyperlink w:anchor="tbl-s1-reg">
        <w:r>
          <w:rPr>
            <w:rStyle w:val="Hyperlink"/>
          </w:rPr>
          <w:t>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w:t>
      </w:r>
      <w:commentRangeStart w:id="104"/>
      <w:r>
        <w:t xml:space="preserve">Posterior predictive checks showed that the ordinal model provided a reasonable fit to the observed data (see </w:t>
      </w:r>
      <w:hyperlink w:anchor="fig-s1-ppd">
        <w:r>
          <w:rPr>
            <w:rStyle w:val="Hyperlink"/>
          </w:rPr>
          <w:t>Figure 3</w:t>
        </w:r>
      </w:hyperlink>
      <w:r>
        <w:t>).</w:t>
      </w:r>
      <w:commentRangeEnd w:id="103"/>
      <w:r w:rsidR="00D2002F">
        <w:rPr>
          <w:rStyle w:val="CommentReference"/>
        </w:rPr>
        <w:commentReference w:id="103"/>
      </w:r>
      <w:commentRangeEnd w:id="104"/>
      <w:r w:rsidR="0023644E">
        <w:rPr>
          <w:rStyle w:val="CommentReference"/>
        </w:rPr>
        <w:commentReference w:id="104"/>
      </w:r>
    </w:p>
    <w:tbl>
      <w:tblPr>
        <w:tblStyle w:val="Table"/>
        <w:tblW w:w="5000" w:type="pct"/>
        <w:tblLayout w:type="fixed"/>
        <w:tblLook w:val="0000" w:firstRow="0" w:lastRow="0" w:firstColumn="0" w:lastColumn="0" w:noHBand="0" w:noVBand="0"/>
      </w:tblPr>
      <w:tblGrid>
        <w:gridCol w:w="9360"/>
      </w:tblGrid>
      <w:tr w:rsidR="00FE162D" w14:paraId="69587EBB" w14:textId="77777777">
        <w:tc>
          <w:tcPr>
            <w:tcW w:w="7920" w:type="dxa"/>
          </w:tcPr>
          <w:p w14:paraId="65E47D31" w14:textId="77777777" w:rsidR="00FE162D" w:rsidRDefault="00000000">
            <w:pPr>
              <w:pStyle w:val="Compact"/>
              <w:jc w:val="center"/>
            </w:pPr>
            <w:bookmarkStart w:id="105" w:name="fig-s1-ppd"/>
            <w:r>
              <w:rPr>
                <w:noProof/>
              </w:rPr>
              <w:lastRenderedPageBreak/>
              <w:drawing>
                <wp:inline distT="0" distB="0" distL="0" distR="0" wp14:anchorId="6BA38A3D" wp14:editId="7BFB246B">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anuscript_files/figure-docx/fig-s1-ppd-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9A3BB63" w14:textId="77777777" w:rsidR="00FE162D" w:rsidRDefault="00000000">
            <w:pPr>
              <w:pStyle w:val="ImageCaption"/>
              <w:spacing w:before="200"/>
            </w:pPr>
            <w:r>
              <w:t xml:space="preserve">Figure 3: Experiment 1: Posterior predictive check for frequency of trials at each accuracy level, faceted by reference class (kWh, Percentage, USD). Bars show observed, dots show model predicted proportions. </w:t>
            </w:r>
            <w:commentRangeStart w:id="106"/>
            <w:commentRangeStart w:id="107"/>
            <w:r>
              <w:t>Better accuracy is indicated by higher proportions in the ‘Exact Match’ and ‘0.01-5% error’ categories.</w:t>
            </w:r>
            <w:commentRangeEnd w:id="106"/>
            <w:r w:rsidR="0023644E">
              <w:rPr>
                <w:rStyle w:val="CommentReference"/>
                <w:i w:val="0"/>
              </w:rPr>
              <w:commentReference w:id="106"/>
            </w:r>
            <w:commentRangeEnd w:id="107"/>
            <w:r w:rsidR="0023644E">
              <w:rPr>
                <w:rStyle w:val="CommentReference"/>
                <w:i w:val="0"/>
              </w:rPr>
              <w:commentReference w:id="107"/>
            </w:r>
          </w:p>
        </w:tc>
        <w:bookmarkEnd w:id="105"/>
      </w:tr>
      <w:tr w:rsidR="00FE162D" w14:paraId="292D2ED8" w14:textId="77777777">
        <w:tc>
          <w:tcPr>
            <w:tcW w:w="7920" w:type="dxa"/>
          </w:tcPr>
          <w:p w14:paraId="0302CDDD" w14:textId="77777777" w:rsidR="00FE162D" w:rsidRDefault="00000000">
            <w:pPr>
              <w:pStyle w:val="Compact"/>
              <w:jc w:val="center"/>
            </w:pPr>
            <w:bookmarkStart w:id="108" w:name="fig-s1-els"/>
            <w:r>
              <w:rPr>
                <w:noProof/>
              </w:rPr>
              <w:lastRenderedPageBreak/>
              <w:drawing>
                <wp:inline distT="0" distB="0" distL="0" distR="0" wp14:anchorId="6CB10A30" wp14:editId="5EE0D43D">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_files/figure-docx/fig-s1-els-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CD110F8" w14:textId="77777777" w:rsidR="00FE162D" w:rsidRDefault="00000000">
            <w:pPr>
              <w:pStyle w:val="ImageCaption"/>
              <w:spacing w:before="200"/>
              <w:rPr>
                <w:ins w:id="109" w:author="Torsten Reimer" w:date="2025-01-24T18:53:00Z" w16du:dateUtc="2025-01-24T23:53:00Z"/>
                <w:i w:val="0"/>
                <w:iCs/>
              </w:rPr>
            </w:pPr>
            <w:r>
              <w:t xml:space="preserve">Figure 4: Experiment 1. </w:t>
            </w:r>
            <w:commentRangeStart w:id="110"/>
            <w:r>
              <w:t>Conditional</w:t>
            </w:r>
            <w:commentRangeEnd w:id="110"/>
            <w:r w:rsidR="00AB392B">
              <w:rPr>
                <w:rStyle w:val="CommentReference"/>
                <w:i w:val="0"/>
              </w:rPr>
              <w:commentReference w:id="110"/>
            </w:r>
            <w:r>
              <w:t xml:space="preserve"> effect of energy literacy on log absolute error. </w:t>
            </w:r>
            <w:del w:id="111" w:author="Torsten Reimer" w:date="2025-01-24T18:53:00Z" w16du:dateUtc="2025-01-24T23:53:00Z">
              <w:r w:rsidDel="00AB392B">
                <w:delText>The plot shows the relationship between energy literacy score and log absolute error, controlling for random effects of participant and state. Higher energy literacy scores are associated with smaller deviations from the target reduction goal, indicating more accurate planning.</w:delText>
              </w:r>
            </w:del>
          </w:p>
          <w:p w14:paraId="1DA0496A" w14:textId="7EF58389" w:rsidR="00AB392B" w:rsidRPr="00AB392B" w:rsidRDefault="00AB392B">
            <w:pPr>
              <w:pStyle w:val="ImageCaption"/>
              <w:spacing w:before="200"/>
              <w:rPr>
                <w:i w:val="0"/>
                <w:iCs/>
                <w:rPrChange w:id="112" w:author="Torsten Reimer" w:date="2025-01-24T18:53:00Z" w16du:dateUtc="2025-01-24T23:53:00Z">
                  <w:rPr/>
                </w:rPrChange>
              </w:rPr>
            </w:pPr>
            <w:ins w:id="113" w:author="Torsten Reimer" w:date="2025-01-24T18:53:00Z" w16du:dateUtc="2025-01-24T23:53:00Z">
              <w:r w:rsidRPr="00AB392B">
                <w:rPr>
                  <w:rPrChange w:id="114" w:author="Torsten Reimer" w:date="2025-01-24T18:54:00Z" w16du:dateUtc="2025-01-24T23:54:00Z">
                    <w:rPr>
                      <w:i w:val="0"/>
                      <w:iCs/>
                    </w:rPr>
                  </w:rPrChange>
                </w:rPr>
                <w:t>Note</w:t>
              </w:r>
              <w:r>
                <w:rPr>
                  <w:i w:val="0"/>
                  <w:iCs/>
                </w:rPr>
                <w:t>,</w:t>
              </w:r>
            </w:ins>
            <w:ins w:id="115" w:author="Torsten Reimer" w:date="2025-01-24T18:54:00Z" w16du:dateUtc="2025-01-24T23:54:00Z">
              <w:r>
                <w:rPr>
                  <w:i w:val="0"/>
                  <w:iCs/>
                </w:rPr>
                <w:t xml:space="preserve"> </w:t>
              </w:r>
              <w:proofErr w:type="gramStart"/>
              <w:r w:rsidRPr="00AB392B">
                <w:rPr>
                  <w:i w:val="0"/>
                  <w:iCs/>
                  <w:rPrChange w:id="116" w:author="Torsten Reimer" w:date="2025-01-24T18:54:00Z" w16du:dateUtc="2025-01-24T23:54:00Z">
                    <w:rPr/>
                  </w:rPrChange>
                </w:rPr>
                <w:t>The</w:t>
              </w:r>
              <w:proofErr w:type="gramEnd"/>
              <w:r w:rsidRPr="00AB392B">
                <w:rPr>
                  <w:i w:val="0"/>
                  <w:iCs/>
                  <w:rPrChange w:id="117" w:author="Torsten Reimer" w:date="2025-01-24T18:54:00Z" w16du:dateUtc="2025-01-24T23:54:00Z">
                    <w:rPr/>
                  </w:rPrChange>
                </w:rPr>
                <w:t xml:space="preserve"> plot shows the relationship between energy literacy score and log absolute error, </w:t>
              </w:r>
              <w:commentRangeStart w:id="118"/>
              <w:r w:rsidRPr="00AB392B">
                <w:rPr>
                  <w:i w:val="0"/>
                  <w:iCs/>
                  <w:rPrChange w:id="119" w:author="Torsten Reimer" w:date="2025-01-24T18:54:00Z" w16du:dateUtc="2025-01-24T23:54:00Z">
                    <w:rPr/>
                  </w:rPrChange>
                </w:rPr>
                <w:t>controlling for random effects of participant and state</w:t>
              </w:r>
            </w:ins>
            <w:commentRangeEnd w:id="118"/>
            <w:ins w:id="120" w:author="Torsten Reimer" w:date="2025-01-24T18:55:00Z" w16du:dateUtc="2025-01-24T23:55:00Z">
              <w:r>
                <w:rPr>
                  <w:rStyle w:val="CommentReference"/>
                  <w:i w:val="0"/>
                </w:rPr>
                <w:commentReference w:id="118"/>
              </w:r>
            </w:ins>
            <w:ins w:id="121" w:author="Torsten Reimer" w:date="2025-01-24T18:54:00Z" w16du:dateUtc="2025-01-24T23:54:00Z">
              <w:r w:rsidRPr="00AB392B">
                <w:rPr>
                  <w:i w:val="0"/>
                  <w:iCs/>
                  <w:rPrChange w:id="122" w:author="Torsten Reimer" w:date="2025-01-24T18:54:00Z" w16du:dateUtc="2025-01-24T23:54:00Z">
                    <w:rPr/>
                  </w:rPrChange>
                </w:rPr>
                <w:t>. Higher energy literacy scores are associated with smaller deviations from the target reduction goal, indicating more accurate planning.</w:t>
              </w:r>
            </w:ins>
            <w:ins w:id="123" w:author="Torsten Reimer" w:date="2025-01-24T18:53:00Z" w16du:dateUtc="2025-01-24T23:53:00Z">
              <w:r>
                <w:rPr>
                  <w:i w:val="0"/>
                  <w:iCs/>
                </w:rPr>
                <w:t xml:space="preserve"> </w:t>
              </w:r>
            </w:ins>
          </w:p>
        </w:tc>
        <w:bookmarkEnd w:id="108"/>
      </w:tr>
    </w:tbl>
    <w:p w14:paraId="456ADBF3" w14:textId="77777777" w:rsidR="00FE162D" w:rsidRDefault="00000000">
      <w:pPr>
        <w:pStyle w:val="BodyText"/>
      </w:pPr>
      <w:r>
        <w:t xml:space="preserve">To further investigate individual factors that may influence planning accuracy, we examined the relationship between participants’ </w:t>
      </w:r>
      <w:commentRangeStart w:id="124"/>
      <w:r>
        <w:t xml:space="preserve">energy literacy scores </w:t>
      </w:r>
      <w:commentRangeEnd w:id="124"/>
      <w:r w:rsidR="0023644E">
        <w:rPr>
          <w:rStyle w:val="CommentReference"/>
        </w:rPr>
        <w:commentReference w:id="124"/>
      </w:r>
      <w:r>
        <w:t xml:space="preserve">and their performance on the task. Energy literacy was assessed using an 8-item questionnaire adapted from (DeWaters &amp; Powers, 2011), which covers topics such as energy units, appliance energy consumption, and sources of electricity. </w:t>
      </w:r>
      <w:commentRangeStart w:id="125"/>
      <w:r>
        <w:t xml:space="preserve">A Bayesian linear regression model was fit with log-transformed absolute error as the outcome variable and energy literacy score as the predictor, controlling for random effects of participant and state: log_abs_error ~ els + (1|id) + (1|state). </w:t>
      </w:r>
      <w:commentRangeEnd w:id="125"/>
      <w:r w:rsidR="00AB392B">
        <w:rPr>
          <w:rStyle w:val="CommentReference"/>
        </w:rPr>
        <w:commentReference w:id="125"/>
      </w:r>
      <w:r>
        <w:t xml:space="preserve">Results indicated a significant negative relationship between energy literacy and log absolute error (Estimate = -2.35, 95% CI: -2.88 to -1.81), suggesting that participants with higher </w:t>
      </w:r>
      <w:commentRangeStart w:id="126"/>
      <w:r>
        <w:t>energy literacy scores tended to have smaller deviations from the target reduction goal, and thus more accurate plans overall (</w:t>
      </w:r>
      <w:hyperlink w:anchor="fig-s1-els">
        <w:r w:rsidR="00FE162D">
          <w:rPr>
            <w:rStyle w:val="Hyperlink"/>
          </w:rPr>
          <w:t>Figure 4</w:t>
        </w:r>
      </w:hyperlink>
      <w:r>
        <w:t>).</w:t>
      </w:r>
      <w:commentRangeEnd w:id="126"/>
      <w:r w:rsidR="00AB392B">
        <w:rPr>
          <w:rStyle w:val="CommentReference"/>
        </w:rPr>
        <w:commentReference w:id="126"/>
      </w:r>
    </w:p>
    <w:p w14:paraId="2F84DE0F" w14:textId="77777777" w:rsidR="00FE162D" w:rsidRDefault="00000000">
      <w:pPr>
        <w:pStyle w:val="Heading2"/>
      </w:pPr>
      <w:bookmarkStart w:id="127" w:name="experiment-1-discussion"/>
      <w:bookmarkEnd w:id="41"/>
      <w:bookmarkEnd w:id="42"/>
      <w:r>
        <w:lastRenderedPageBreak/>
        <w:t>Experiment 1: Discussion</w:t>
      </w:r>
    </w:p>
    <w:p w14:paraId="1747A4B1" w14:textId="77777777" w:rsidR="00FE162D" w:rsidRDefault="00000000">
      <w:pPr>
        <w:pStyle w:val="FirstParagraph"/>
      </w:pPr>
      <w:r>
        <w:t>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14:paraId="3285D977" w14:textId="77777777" w:rsidR="00FE162D" w:rsidRDefault="00000000">
      <w:pPr>
        <w:pStyle w:val="BodyText"/>
      </w:pPr>
      <w:r>
        <w:t>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p w14:paraId="53F488CA" w14:textId="77777777" w:rsidR="00FE162D" w:rsidRDefault="00000000">
      <w:pPr>
        <w:pStyle w:val="Heading1"/>
      </w:pPr>
      <w:bookmarkStart w:id="128" w:name="experiment-2"/>
      <w:bookmarkEnd w:id="23"/>
      <w:bookmarkEnd w:id="127"/>
      <w:commentRangeStart w:id="129"/>
      <w:r>
        <w:t>Experiment 2</w:t>
      </w:r>
      <w:commentRangeEnd w:id="129"/>
      <w:r w:rsidR="00AB392B">
        <w:rPr>
          <w:rStyle w:val="CommentReference"/>
          <w:rFonts w:asciiTheme="minorHAnsi" w:eastAsiaTheme="minorHAnsi" w:hAnsiTheme="minorHAnsi" w:cstheme="minorBidi"/>
          <w:color w:val="auto"/>
        </w:rPr>
        <w:commentReference w:id="129"/>
      </w:r>
    </w:p>
    <w:p w14:paraId="67309010" w14:textId="77777777" w:rsidR="00FE162D" w:rsidRDefault="00000000">
      <w:pPr>
        <w:pStyle w:val="Heading2"/>
      </w:pPr>
      <w:bookmarkStart w:id="130" w:name="methods-1"/>
      <w:r>
        <w:t>Methods</w:t>
      </w:r>
    </w:p>
    <w:p w14:paraId="4D13981E" w14:textId="721F72A5" w:rsidR="00FE162D" w:rsidRDefault="00000000">
      <w:pPr>
        <w:pStyle w:val="FirstParagraph"/>
      </w:pPr>
      <w:r>
        <w:t xml:space="preserve">In Experiment 2, We recruited </w:t>
      </w:r>
      <w:del w:id="131" w:author="Torsten Reimer" w:date="2025-01-24T18:57:00Z" w16du:dateUtc="2025-01-24T23:57:00Z">
        <w:r w:rsidDel="00AB392B">
          <w:delText xml:space="preserve">206 </w:delText>
        </w:r>
      </w:del>
      <w:ins w:id="132" w:author="Torsten Reimer" w:date="2025-01-24T18:57:00Z" w16du:dateUtc="2025-01-24T23:57:00Z">
        <w:r w:rsidR="00AB392B">
          <w:t xml:space="preserve">196 </w:t>
        </w:r>
      </w:ins>
      <w:r>
        <w:t xml:space="preserve">participants from Amazon Mechanical Turk, but data from </w:t>
      </w:r>
      <w:del w:id="133" w:author="Torsten Reimer" w:date="2025-01-24T18:57:00Z" w16du:dateUtc="2025-01-24T23:57:00Z">
        <w:r w:rsidDel="00AB392B">
          <w:delText xml:space="preserve">10 participants were corrupted due to experimenter error, and </w:delText>
        </w:r>
      </w:del>
      <w:r>
        <w:t xml:space="preserve">six </w:t>
      </w:r>
      <w:ins w:id="134" w:author="Torsten Reimer" w:date="2025-01-24T18:57:00Z" w16du:dateUtc="2025-01-24T23:57:00Z">
        <w:r w:rsidR="00AB392B">
          <w:t xml:space="preserve">participants were </w:t>
        </w:r>
      </w:ins>
      <w:r>
        <w:t>excluded due to deviant behavior, leaving a final sample of 190 participants (102 male; 88 female. Average age = 35.5, SD=9.5)</w:t>
      </w:r>
    </w:p>
    <w:p w14:paraId="03BF9CBB" w14:textId="77777777" w:rsidR="00FE162D" w:rsidRDefault="00000000">
      <w:pPr>
        <w:pStyle w:val="BodyText"/>
      </w:pPr>
      <w:r>
        <w:t>Experiment 2 employed a mixed experimental design with reference class (USD, Percentage, kWh) as a between-subjects factor, and two within-</w:t>
      </w:r>
      <w:proofErr w:type="gramStart"/>
      <w:r>
        <w:t>subjects</w:t>
      </w:r>
      <w:proofErr w:type="gramEnd"/>
      <w:r>
        <w:t xml:space="preserve"> factors: task goal </w:t>
      </w:r>
      <w:commentRangeStart w:id="135"/>
      <w:r>
        <w:t>(10% vs. 15% reduction)</w:t>
      </w:r>
      <w:commentRangeEnd w:id="135"/>
      <w:r w:rsidR="00AB392B">
        <w:rPr>
          <w:rStyle w:val="CommentReference"/>
        </w:rPr>
        <w:commentReference w:id="135"/>
      </w:r>
      <w:r>
        <w:t xml:space="preserve"> and the presentation of last year’s usage data (exact vs. rounded numbers). The order of presentation of the goal, rounding, and state conditions was counterbalanced across participants. As in Experiment 1, each participant completed the energy reduction planning task for two different family-state scenarios. In the “rounded” condition, both the family’s previous year usage and the state averages were rounded to the nearest whole number.</w:t>
      </w:r>
    </w:p>
    <w:p w14:paraId="68EC5FA3" w14:textId="77777777" w:rsidR="00FE162D" w:rsidRDefault="00000000">
      <w:pPr>
        <w:pStyle w:val="Heading2"/>
      </w:pPr>
      <w:bookmarkStart w:id="136" w:name="results-1"/>
      <w:bookmarkEnd w:id="130"/>
      <w:r>
        <w:t>Results</w:t>
      </w:r>
    </w:p>
    <w:tbl>
      <w:tblPr>
        <w:tblStyle w:val="Table"/>
        <w:tblW w:w="5000" w:type="pct"/>
        <w:tblLayout w:type="fixed"/>
        <w:tblLook w:val="0000" w:firstRow="0" w:lastRow="0" w:firstColumn="0" w:lastColumn="0" w:noHBand="0" w:noVBand="0"/>
      </w:tblPr>
      <w:tblGrid>
        <w:gridCol w:w="9360"/>
      </w:tblGrid>
      <w:tr w:rsidR="00FE162D" w14:paraId="4A4935CE" w14:textId="77777777">
        <w:tc>
          <w:tcPr>
            <w:tcW w:w="7920" w:type="dxa"/>
          </w:tcPr>
          <w:p w14:paraId="4F1DE8C6" w14:textId="77777777" w:rsidR="00FE162D" w:rsidRDefault="00000000">
            <w:pPr>
              <w:pStyle w:val="ImageCaption"/>
              <w:spacing w:before="200"/>
            </w:pPr>
            <w:bookmarkStart w:id="137" w:name="tbl-s2-agg"/>
            <w:r>
              <w:t>Table 5: Experiment 2: Summary of planning accuracy by reference class. The table shows performance as both the % of trials where participants matched the goal, and the mean absolute error from the target reduction goal</w:t>
            </w:r>
          </w:p>
          <w:tbl>
            <w:tblPr>
              <w:tblStyle w:val="Table"/>
              <w:tblW w:w="5000" w:type="pct"/>
              <w:tblLayout w:type="fixed"/>
              <w:tblLook w:val="0020" w:firstRow="1" w:lastRow="0" w:firstColumn="0" w:lastColumn="0" w:noHBand="0" w:noVBand="0"/>
            </w:tblPr>
            <w:tblGrid>
              <w:gridCol w:w="1434"/>
              <w:gridCol w:w="2062"/>
              <w:gridCol w:w="2600"/>
              <w:gridCol w:w="1344"/>
              <w:gridCol w:w="1704"/>
            </w:tblGrid>
            <w:tr w:rsidR="00FE162D" w14:paraId="5A68E2F0"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242" w:type="dxa"/>
                </w:tcPr>
                <w:p w14:paraId="4977D7BC" w14:textId="77777777" w:rsidR="00FE162D" w:rsidRDefault="00000000">
                  <w:pPr>
                    <w:pStyle w:val="Compact"/>
                    <w:jc w:val="center"/>
                  </w:pPr>
                  <w:r>
                    <w:t>Reference Class</w:t>
                  </w:r>
                </w:p>
              </w:tc>
              <w:tc>
                <w:tcPr>
                  <w:tcW w:w="1785" w:type="dxa"/>
                </w:tcPr>
                <w:p w14:paraId="159C1F0A" w14:textId="77777777" w:rsidR="00FE162D" w:rsidRDefault="00000000">
                  <w:pPr>
                    <w:pStyle w:val="Compact"/>
                    <w:jc w:val="center"/>
                  </w:pPr>
                  <w:r>
                    <w:t>% meeting goal (exact)</w:t>
                  </w:r>
                </w:p>
              </w:tc>
              <w:tc>
                <w:tcPr>
                  <w:tcW w:w="2251" w:type="dxa"/>
                </w:tcPr>
                <w:p w14:paraId="215F9103" w14:textId="77777777" w:rsidR="00FE162D" w:rsidRDefault="00000000">
                  <w:pPr>
                    <w:pStyle w:val="Compact"/>
                    <w:jc w:val="center"/>
                  </w:pPr>
                  <w:r>
                    <w:t>% meeting goal (close match)</w:t>
                  </w:r>
                </w:p>
              </w:tc>
              <w:tc>
                <w:tcPr>
                  <w:tcW w:w="1164" w:type="dxa"/>
                </w:tcPr>
                <w:p w14:paraId="6A4AD36A" w14:textId="77777777" w:rsidR="00FE162D" w:rsidRDefault="00000000">
                  <w:pPr>
                    <w:pStyle w:val="Compact"/>
                    <w:jc w:val="center"/>
                  </w:pPr>
                  <w:r>
                    <w:t>Abs. Deviation</w:t>
                  </w:r>
                </w:p>
              </w:tc>
              <w:tc>
                <w:tcPr>
                  <w:tcW w:w="1475" w:type="dxa"/>
                </w:tcPr>
                <w:p w14:paraId="539D739B" w14:textId="77777777" w:rsidR="00FE162D" w:rsidRDefault="00000000">
                  <w:pPr>
                    <w:pStyle w:val="Compact"/>
                    <w:jc w:val="center"/>
                  </w:pPr>
                  <w:r>
                    <w:t>Log Abs. Deviation</w:t>
                  </w:r>
                </w:p>
              </w:tc>
            </w:tr>
            <w:tr w:rsidR="00FE162D" w14:paraId="554B5F05" w14:textId="77777777">
              <w:tc>
                <w:tcPr>
                  <w:tcW w:w="1242" w:type="dxa"/>
                </w:tcPr>
                <w:p w14:paraId="04D70508" w14:textId="77777777" w:rsidR="00FE162D" w:rsidRDefault="00000000">
                  <w:pPr>
                    <w:pStyle w:val="Compact"/>
                    <w:jc w:val="center"/>
                  </w:pPr>
                  <w:r>
                    <w:t>kWh</w:t>
                  </w:r>
                </w:p>
              </w:tc>
              <w:tc>
                <w:tcPr>
                  <w:tcW w:w="1785" w:type="dxa"/>
                </w:tcPr>
                <w:p w14:paraId="47E8B057" w14:textId="77777777" w:rsidR="00FE162D" w:rsidRDefault="00000000">
                  <w:pPr>
                    <w:pStyle w:val="Compact"/>
                    <w:jc w:val="center"/>
                  </w:pPr>
                  <w:r>
                    <w:t>0.44</w:t>
                  </w:r>
                </w:p>
              </w:tc>
              <w:tc>
                <w:tcPr>
                  <w:tcW w:w="2251" w:type="dxa"/>
                </w:tcPr>
                <w:p w14:paraId="44C1C86E" w14:textId="77777777" w:rsidR="00FE162D" w:rsidRDefault="00000000">
                  <w:pPr>
                    <w:pStyle w:val="Compact"/>
                    <w:jc w:val="center"/>
                  </w:pPr>
                  <w:r>
                    <w:t>0.52</w:t>
                  </w:r>
                </w:p>
              </w:tc>
              <w:tc>
                <w:tcPr>
                  <w:tcW w:w="1164" w:type="dxa"/>
                </w:tcPr>
                <w:p w14:paraId="59330118" w14:textId="77777777" w:rsidR="00FE162D" w:rsidRDefault="00000000">
                  <w:pPr>
                    <w:pStyle w:val="Compact"/>
                    <w:jc w:val="center"/>
                  </w:pPr>
                  <w:r>
                    <w:t>0.02</w:t>
                  </w:r>
                </w:p>
              </w:tc>
              <w:tc>
                <w:tcPr>
                  <w:tcW w:w="1475" w:type="dxa"/>
                </w:tcPr>
                <w:p w14:paraId="14BDED75" w14:textId="77777777" w:rsidR="00FE162D" w:rsidRDefault="00000000">
                  <w:pPr>
                    <w:pStyle w:val="Compact"/>
                    <w:jc w:val="center"/>
                  </w:pPr>
                  <w:r>
                    <w:t>-3.9</w:t>
                  </w:r>
                </w:p>
              </w:tc>
            </w:tr>
            <w:tr w:rsidR="00FE162D" w14:paraId="290AAD3D" w14:textId="77777777">
              <w:tc>
                <w:tcPr>
                  <w:tcW w:w="1242" w:type="dxa"/>
                </w:tcPr>
                <w:p w14:paraId="47892187" w14:textId="77777777" w:rsidR="00FE162D" w:rsidRDefault="00000000">
                  <w:pPr>
                    <w:pStyle w:val="Compact"/>
                    <w:jc w:val="center"/>
                  </w:pPr>
                  <w:r>
                    <w:t>Percentage</w:t>
                  </w:r>
                </w:p>
              </w:tc>
              <w:tc>
                <w:tcPr>
                  <w:tcW w:w="1785" w:type="dxa"/>
                </w:tcPr>
                <w:p w14:paraId="72D8024B" w14:textId="77777777" w:rsidR="00FE162D" w:rsidRDefault="00000000">
                  <w:pPr>
                    <w:pStyle w:val="Compact"/>
                    <w:jc w:val="center"/>
                  </w:pPr>
                  <w:r>
                    <w:t>0.28</w:t>
                  </w:r>
                </w:p>
              </w:tc>
              <w:tc>
                <w:tcPr>
                  <w:tcW w:w="2251" w:type="dxa"/>
                </w:tcPr>
                <w:p w14:paraId="63DCF7AC" w14:textId="77777777" w:rsidR="00FE162D" w:rsidRDefault="00000000">
                  <w:pPr>
                    <w:pStyle w:val="Compact"/>
                    <w:jc w:val="center"/>
                  </w:pPr>
                  <w:r>
                    <w:t>0.42</w:t>
                  </w:r>
                </w:p>
              </w:tc>
              <w:tc>
                <w:tcPr>
                  <w:tcW w:w="1164" w:type="dxa"/>
                </w:tcPr>
                <w:p w14:paraId="2F166836" w14:textId="77777777" w:rsidR="00FE162D" w:rsidRDefault="00000000">
                  <w:pPr>
                    <w:pStyle w:val="Compact"/>
                    <w:jc w:val="center"/>
                  </w:pPr>
                  <w:r>
                    <w:t>0.06</w:t>
                  </w:r>
                </w:p>
              </w:tc>
              <w:tc>
                <w:tcPr>
                  <w:tcW w:w="1475" w:type="dxa"/>
                </w:tcPr>
                <w:p w14:paraId="09A8BA95" w14:textId="77777777" w:rsidR="00FE162D" w:rsidRDefault="00000000">
                  <w:pPr>
                    <w:pStyle w:val="Compact"/>
                    <w:jc w:val="center"/>
                  </w:pPr>
                  <w:r>
                    <w:t>-3.2</w:t>
                  </w:r>
                </w:p>
              </w:tc>
            </w:tr>
            <w:tr w:rsidR="00FE162D" w14:paraId="136DA0DA" w14:textId="77777777">
              <w:tc>
                <w:tcPr>
                  <w:tcW w:w="1242" w:type="dxa"/>
                </w:tcPr>
                <w:p w14:paraId="19A4BF1A" w14:textId="77777777" w:rsidR="00FE162D" w:rsidRDefault="00000000">
                  <w:pPr>
                    <w:pStyle w:val="Compact"/>
                    <w:jc w:val="center"/>
                  </w:pPr>
                  <w:r>
                    <w:t>USD</w:t>
                  </w:r>
                </w:p>
              </w:tc>
              <w:tc>
                <w:tcPr>
                  <w:tcW w:w="1785" w:type="dxa"/>
                </w:tcPr>
                <w:p w14:paraId="6043F5ED" w14:textId="77777777" w:rsidR="00FE162D" w:rsidRDefault="00000000">
                  <w:pPr>
                    <w:pStyle w:val="Compact"/>
                    <w:jc w:val="center"/>
                  </w:pPr>
                  <w:r>
                    <w:t>0.20</w:t>
                  </w:r>
                </w:p>
              </w:tc>
              <w:tc>
                <w:tcPr>
                  <w:tcW w:w="2251" w:type="dxa"/>
                </w:tcPr>
                <w:p w14:paraId="2A3E68C1" w14:textId="77777777" w:rsidR="00FE162D" w:rsidRDefault="00000000">
                  <w:pPr>
                    <w:pStyle w:val="Compact"/>
                    <w:jc w:val="center"/>
                  </w:pPr>
                  <w:r>
                    <w:t>0.29</w:t>
                  </w:r>
                </w:p>
              </w:tc>
              <w:tc>
                <w:tcPr>
                  <w:tcW w:w="1164" w:type="dxa"/>
                </w:tcPr>
                <w:p w14:paraId="37457DEB" w14:textId="77777777" w:rsidR="00FE162D" w:rsidRDefault="00000000">
                  <w:pPr>
                    <w:pStyle w:val="Compact"/>
                    <w:jc w:val="center"/>
                  </w:pPr>
                  <w:r>
                    <w:t>0.10</w:t>
                  </w:r>
                </w:p>
              </w:tc>
              <w:tc>
                <w:tcPr>
                  <w:tcW w:w="1475" w:type="dxa"/>
                </w:tcPr>
                <w:p w14:paraId="7FFC76FC" w14:textId="77777777" w:rsidR="00FE162D" w:rsidRDefault="00000000">
                  <w:pPr>
                    <w:pStyle w:val="Compact"/>
                    <w:jc w:val="center"/>
                  </w:pPr>
                  <w:r>
                    <w:t>-2.4</w:t>
                  </w:r>
                </w:p>
              </w:tc>
            </w:tr>
            <w:bookmarkEnd w:id="137"/>
          </w:tbl>
          <w:p w14:paraId="6FC0960C" w14:textId="77777777" w:rsidR="00FE162D" w:rsidRDefault="00FE162D"/>
        </w:tc>
      </w:tr>
      <w:tr w:rsidR="00FE162D" w14:paraId="0B863C2E" w14:textId="77777777">
        <w:tc>
          <w:tcPr>
            <w:tcW w:w="7920" w:type="dxa"/>
          </w:tcPr>
          <w:p w14:paraId="75A20BF4" w14:textId="77777777" w:rsidR="00FE162D" w:rsidRDefault="00000000">
            <w:pPr>
              <w:pStyle w:val="Compact"/>
              <w:jc w:val="center"/>
            </w:pPr>
            <w:bookmarkStart w:id="138" w:name="fig-s2-log-dist"/>
            <w:r>
              <w:rPr>
                <w:noProof/>
              </w:rPr>
              <w:lastRenderedPageBreak/>
              <w:drawing>
                <wp:inline distT="0" distB="0" distL="0" distR="0" wp14:anchorId="723B0B4A" wp14:editId="5E2CFBA2">
                  <wp:extent cx="5334000" cy="3879272"/>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manuscript_files/figure-docx/fig-s2-log-dist-1.png"/>
                          <pic:cNvPicPr>
                            <a:picLocks noChangeAspect="1" noChangeArrowheads="1"/>
                          </pic:cNvPicPr>
                        </pic:nvPicPr>
                        <pic:blipFill>
                          <a:blip r:embed="rId14"/>
                          <a:stretch>
                            <a:fillRect/>
                          </a:stretch>
                        </pic:blipFill>
                        <pic:spPr bwMode="auto">
                          <a:xfrm>
                            <a:off x="0" y="0"/>
                            <a:ext cx="5334000" cy="3879272"/>
                          </a:xfrm>
                          <a:prstGeom prst="rect">
                            <a:avLst/>
                          </a:prstGeom>
                          <a:noFill/>
                          <a:ln w="9525">
                            <a:noFill/>
                            <a:headEnd/>
                            <a:tailEnd/>
                          </a:ln>
                        </pic:spPr>
                      </pic:pic>
                    </a:graphicData>
                  </a:graphic>
                </wp:inline>
              </w:drawing>
            </w:r>
          </w:p>
          <w:p w14:paraId="64B193F6" w14:textId="77777777" w:rsidR="00FE162D" w:rsidRDefault="00000000">
            <w:pPr>
              <w:pStyle w:val="ImageCaption"/>
              <w:spacing w:before="200"/>
            </w:pPr>
            <w:r>
              <w:t>Figure 5: Experiment 2: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tc>
        <w:bookmarkEnd w:id="138"/>
      </w:tr>
    </w:tbl>
    <w:p w14:paraId="37BF7532" w14:textId="77777777" w:rsidR="00FE162D" w:rsidRDefault="00000000">
      <w:pPr>
        <w:pStyle w:val="BodyText"/>
      </w:pPr>
      <w:r>
        <w:t xml:space="preserve"> </w:t>
      </w:r>
    </w:p>
    <w:tbl>
      <w:tblPr>
        <w:tblStyle w:val="Table"/>
        <w:tblW w:w="5000" w:type="pct"/>
        <w:tblLayout w:type="fixed"/>
        <w:tblLook w:val="0000" w:firstRow="0" w:lastRow="0" w:firstColumn="0" w:lastColumn="0" w:noHBand="0" w:noVBand="0"/>
      </w:tblPr>
      <w:tblGrid>
        <w:gridCol w:w="9360"/>
      </w:tblGrid>
      <w:tr w:rsidR="00FE162D" w14:paraId="4D388BDE" w14:textId="77777777">
        <w:tc>
          <w:tcPr>
            <w:tcW w:w="7920" w:type="dxa"/>
          </w:tcPr>
          <w:p w14:paraId="46FFD9C1" w14:textId="77777777" w:rsidR="00FE162D" w:rsidRDefault="00000000">
            <w:pPr>
              <w:pStyle w:val="ImageCaption"/>
              <w:spacing w:before="200"/>
            </w:pPr>
            <w:bookmarkStart w:id="139" w:name="tbl-s2-reg"/>
            <w:r>
              <w:t xml:space="preserve">Table 7: </w:t>
            </w:r>
            <w:r>
              <w:rPr>
                <w:b/>
                <w:bCs/>
              </w:rPr>
              <w:t>Experiment 2.</w:t>
            </w:r>
            <w:r>
              <w:t xml:space="preserve"> Parameter estimates from the ordinal regression model. Positive coefficients for refClass predictors indicate increased likelihood of falling into higher error categories relative to the kWh baseline.</w:t>
            </w:r>
          </w:p>
          <w:tbl>
            <w:tblPr>
              <w:tblStyle w:val="Table"/>
              <w:tblW w:w="0" w:type="auto"/>
              <w:tblLook w:val="0020" w:firstRow="1" w:lastRow="0" w:firstColumn="0" w:lastColumn="0" w:noHBand="0" w:noVBand="0"/>
            </w:tblPr>
            <w:tblGrid>
              <w:gridCol w:w="1584"/>
              <w:gridCol w:w="1584"/>
              <w:gridCol w:w="1584"/>
              <w:gridCol w:w="1584"/>
              <w:gridCol w:w="1584"/>
            </w:tblGrid>
            <w:tr w:rsidR="00FE162D" w14:paraId="53748AE4"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584" w:type="dxa"/>
                </w:tcPr>
                <w:p w14:paraId="60518BBD" w14:textId="77777777" w:rsidR="00FE162D" w:rsidRDefault="00000000">
                  <w:pPr>
                    <w:pStyle w:val="Compact"/>
                    <w:jc w:val="center"/>
                  </w:pPr>
                  <w:r>
                    <w:t>Parameter</w:t>
                  </w:r>
                </w:p>
              </w:tc>
              <w:tc>
                <w:tcPr>
                  <w:tcW w:w="1584" w:type="dxa"/>
                </w:tcPr>
                <w:p w14:paraId="336ACE91" w14:textId="77777777" w:rsidR="00FE162D" w:rsidRDefault="00000000">
                  <w:pPr>
                    <w:pStyle w:val="Compact"/>
                    <w:jc w:val="center"/>
                  </w:pPr>
                  <w:r>
                    <w:t>Estimate</w:t>
                  </w:r>
                </w:p>
              </w:tc>
              <w:tc>
                <w:tcPr>
                  <w:tcW w:w="1584" w:type="dxa"/>
                </w:tcPr>
                <w:p w14:paraId="238362A6" w14:textId="77777777" w:rsidR="00FE162D" w:rsidRDefault="00000000">
                  <w:pPr>
                    <w:pStyle w:val="Compact"/>
                    <w:jc w:val="center"/>
                  </w:pPr>
                  <w:r>
                    <w:t>CI_Lower</w:t>
                  </w:r>
                </w:p>
              </w:tc>
              <w:tc>
                <w:tcPr>
                  <w:tcW w:w="1584" w:type="dxa"/>
                </w:tcPr>
                <w:p w14:paraId="026C4935" w14:textId="77777777" w:rsidR="00FE162D" w:rsidRDefault="00000000">
                  <w:pPr>
                    <w:pStyle w:val="Compact"/>
                    <w:jc w:val="center"/>
                  </w:pPr>
                  <w:r>
                    <w:t>CI_Upper</w:t>
                  </w:r>
                </w:p>
              </w:tc>
              <w:tc>
                <w:tcPr>
                  <w:tcW w:w="1584" w:type="dxa"/>
                </w:tcPr>
                <w:p w14:paraId="0F413400" w14:textId="77777777" w:rsidR="00FE162D" w:rsidRDefault="00000000">
                  <w:pPr>
                    <w:pStyle w:val="Compact"/>
                    <w:jc w:val="center"/>
                  </w:pPr>
                  <w:r>
                    <w:t>pd</w:t>
                  </w:r>
                </w:p>
              </w:tc>
            </w:tr>
            <w:tr w:rsidR="00FE162D" w14:paraId="72F57F60" w14:textId="77777777">
              <w:tc>
                <w:tcPr>
                  <w:tcW w:w="1584" w:type="dxa"/>
                </w:tcPr>
                <w:p w14:paraId="390121B9" w14:textId="77777777" w:rsidR="00FE162D" w:rsidRDefault="00000000">
                  <w:pPr>
                    <w:pStyle w:val="Compact"/>
                    <w:jc w:val="center"/>
                  </w:pPr>
                  <w:r>
                    <w:t>Intercept[1]</w:t>
                  </w:r>
                </w:p>
              </w:tc>
              <w:tc>
                <w:tcPr>
                  <w:tcW w:w="1584" w:type="dxa"/>
                </w:tcPr>
                <w:p w14:paraId="7B778853" w14:textId="77777777" w:rsidR="00FE162D" w:rsidRDefault="00000000">
                  <w:pPr>
                    <w:pStyle w:val="Compact"/>
                    <w:jc w:val="center"/>
                  </w:pPr>
                  <w:r>
                    <w:t>-1.45</w:t>
                  </w:r>
                </w:p>
              </w:tc>
              <w:tc>
                <w:tcPr>
                  <w:tcW w:w="1584" w:type="dxa"/>
                </w:tcPr>
                <w:p w14:paraId="33B5DB5A" w14:textId="77777777" w:rsidR="00FE162D" w:rsidRDefault="00000000">
                  <w:pPr>
                    <w:pStyle w:val="Compact"/>
                    <w:jc w:val="center"/>
                  </w:pPr>
                  <w:r>
                    <w:t>-2.85</w:t>
                  </w:r>
                </w:p>
              </w:tc>
              <w:tc>
                <w:tcPr>
                  <w:tcW w:w="1584" w:type="dxa"/>
                </w:tcPr>
                <w:p w14:paraId="62ACE7A1" w14:textId="77777777" w:rsidR="00FE162D" w:rsidRDefault="00000000">
                  <w:pPr>
                    <w:pStyle w:val="Compact"/>
                    <w:jc w:val="center"/>
                  </w:pPr>
                  <w:r>
                    <w:t>-0.07</w:t>
                  </w:r>
                </w:p>
              </w:tc>
              <w:tc>
                <w:tcPr>
                  <w:tcW w:w="1584" w:type="dxa"/>
                </w:tcPr>
                <w:p w14:paraId="1E3F06D3" w14:textId="77777777" w:rsidR="00FE162D" w:rsidRDefault="00000000">
                  <w:pPr>
                    <w:pStyle w:val="Compact"/>
                    <w:jc w:val="center"/>
                  </w:pPr>
                  <w:r>
                    <w:t>0.98</w:t>
                  </w:r>
                </w:p>
              </w:tc>
            </w:tr>
            <w:tr w:rsidR="00FE162D" w14:paraId="6C3CD9EC" w14:textId="77777777">
              <w:tc>
                <w:tcPr>
                  <w:tcW w:w="1584" w:type="dxa"/>
                </w:tcPr>
                <w:p w14:paraId="4F2484F4" w14:textId="77777777" w:rsidR="00FE162D" w:rsidRDefault="00000000">
                  <w:pPr>
                    <w:pStyle w:val="Compact"/>
                    <w:jc w:val="center"/>
                  </w:pPr>
                  <w:r>
                    <w:t>Intercept[2]</w:t>
                  </w:r>
                </w:p>
              </w:tc>
              <w:tc>
                <w:tcPr>
                  <w:tcW w:w="1584" w:type="dxa"/>
                </w:tcPr>
                <w:p w14:paraId="470D60E1" w14:textId="77777777" w:rsidR="00FE162D" w:rsidRDefault="00000000">
                  <w:pPr>
                    <w:pStyle w:val="Compact"/>
                    <w:jc w:val="center"/>
                  </w:pPr>
                  <w:r>
                    <w:t>1.26</w:t>
                  </w:r>
                </w:p>
              </w:tc>
              <w:tc>
                <w:tcPr>
                  <w:tcW w:w="1584" w:type="dxa"/>
                </w:tcPr>
                <w:p w14:paraId="674A6237" w14:textId="77777777" w:rsidR="00FE162D" w:rsidRDefault="00000000">
                  <w:pPr>
                    <w:pStyle w:val="Compact"/>
                    <w:jc w:val="center"/>
                  </w:pPr>
                  <w:r>
                    <w:t>-0.09</w:t>
                  </w:r>
                </w:p>
              </w:tc>
              <w:tc>
                <w:tcPr>
                  <w:tcW w:w="1584" w:type="dxa"/>
                </w:tcPr>
                <w:p w14:paraId="2BA6C6F3" w14:textId="77777777" w:rsidR="00FE162D" w:rsidRDefault="00000000">
                  <w:pPr>
                    <w:pStyle w:val="Compact"/>
                    <w:jc w:val="center"/>
                  </w:pPr>
                  <w:r>
                    <w:t>2.65</w:t>
                  </w:r>
                </w:p>
              </w:tc>
              <w:tc>
                <w:tcPr>
                  <w:tcW w:w="1584" w:type="dxa"/>
                </w:tcPr>
                <w:p w14:paraId="382B327E" w14:textId="77777777" w:rsidR="00FE162D" w:rsidRDefault="00000000">
                  <w:pPr>
                    <w:pStyle w:val="Compact"/>
                    <w:jc w:val="center"/>
                  </w:pPr>
                  <w:r>
                    <w:t>0.97</w:t>
                  </w:r>
                </w:p>
              </w:tc>
            </w:tr>
            <w:tr w:rsidR="00FE162D" w14:paraId="1D155551" w14:textId="77777777">
              <w:tc>
                <w:tcPr>
                  <w:tcW w:w="1584" w:type="dxa"/>
                </w:tcPr>
                <w:p w14:paraId="75811DE1" w14:textId="77777777" w:rsidR="00FE162D" w:rsidRDefault="00000000">
                  <w:pPr>
                    <w:pStyle w:val="Compact"/>
                    <w:jc w:val="center"/>
                  </w:pPr>
                  <w:r>
                    <w:t>refClassPercentage</w:t>
                  </w:r>
                </w:p>
              </w:tc>
              <w:tc>
                <w:tcPr>
                  <w:tcW w:w="1584" w:type="dxa"/>
                </w:tcPr>
                <w:p w14:paraId="75643759" w14:textId="77777777" w:rsidR="00FE162D" w:rsidRDefault="00000000">
                  <w:pPr>
                    <w:pStyle w:val="Compact"/>
                    <w:jc w:val="center"/>
                  </w:pPr>
                  <w:r>
                    <w:t>1.02</w:t>
                  </w:r>
                </w:p>
              </w:tc>
              <w:tc>
                <w:tcPr>
                  <w:tcW w:w="1584" w:type="dxa"/>
                </w:tcPr>
                <w:p w14:paraId="20AC3FDA" w14:textId="77777777" w:rsidR="00FE162D" w:rsidRDefault="00000000">
                  <w:pPr>
                    <w:pStyle w:val="Compact"/>
                    <w:jc w:val="center"/>
                  </w:pPr>
                  <w:r>
                    <w:t>-0.63</w:t>
                  </w:r>
                </w:p>
              </w:tc>
              <w:tc>
                <w:tcPr>
                  <w:tcW w:w="1584" w:type="dxa"/>
                </w:tcPr>
                <w:p w14:paraId="0B1A650A" w14:textId="77777777" w:rsidR="00FE162D" w:rsidRDefault="00000000">
                  <w:pPr>
                    <w:pStyle w:val="Compact"/>
                    <w:jc w:val="center"/>
                  </w:pPr>
                  <w:r>
                    <w:t>2.71</w:t>
                  </w:r>
                </w:p>
              </w:tc>
              <w:tc>
                <w:tcPr>
                  <w:tcW w:w="1584" w:type="dxa"/>
                </w:tcPr>
                <w:p w14:paraId="0EA2F81E" w14:textId="77777777" w:rsidR="00FE162D" w:rsidRDefault="00000000">
                  <w:pPr>
                    <w:pStyle w:val="Compact"/>
                    <w:jc w:val="center"/>
                  </w:pPr>
                  <w:r>
                    <w:t>0.89</w:t>
                  </w:r>
                </w:p>
              </w:tc>
            </w:tr>
            <w:tr w:rsidR="00FE162D" w14:paraId="250AE22C" w14:textId="77777777">
              <w:tc>
                <w:tcPr>
                  <w:tcW w:w="1584" w:type="dxa"/>
                </w:tcPr>
                <w:p w14:paraId="5676C3AA" w14:textId="77777777" w:rsidR="00FE162D" w:rsidRDefault="00000000">
                  <w:pPr>
                    <w:pStyle w:val="Compact"/>
                    <w:jc w:val="center"/>
                  </w:pPr>
                  <w:r>
                    <w:t>refClassUSD</w:t>
                  </w:r>
                </w:p>
              </w:tc>
              <w:tc>
                <w:tcPr>
                  <w:tcW w:w="1584" w:type="dxa"/>
                </w:tcPr>
                <w:p w14:paraId="253D364A" w14:textId="77777777" w:rsidR="00FE162D" w:rsidRDefault="00000000">
                  <w:pPr>
                    <w:pStyle w:val="Compact"/>
                    <w:jc w:val="center"/>
                  </w:pPr>
                  <w:r>
                    <w:t>2.27</w:t>
                  </w:r>
                </w:p>
              </w:tc>
              <w:tc>
                <w:tcPr>
                  <w:tcW w:w="1584" w:type="dxa"/>
                </w:tcPr>
                <w:p w14:paraId="38586D14" w14:textId="77777777" w:rsidR="00FE162D" w:rsidRDefault="00000000">
                  <w:pPr>
                    <w:pStyle w:val="Compact"/>
                    <w:jc w:val="center"/>
                  </w:pPr>
                  <w:r>
                    <w:t>0.53</w:t>
                  </w:r>
                </w:p>
              </w:tc>
              <w:tc>
                <w:tcPr>
                  <w:tcW w:w="1584" w:type="dxa"/>
                </w:tcPr>
                <w:p w14:paraId="335D7AF3" w14:textId="77777777" w:rsidR="00FE162D" w:rsidRDefault="00000000">
                  <w:pPr>
                    <w:pStyle w:val="Compact"/>
                    <w:jc w:val="center"/>
                  </w:pPr>
                  <w:r>
                    <w:t>3.98</w:t>
                  </w:r>
                </w:p>
              </w:tc>
              <w:tc>
                <w:tcPr>
                  <w:tcW w:w="1584" w:type="dxa"/>
                </w:tcPr>
                <w:p w14:paraId="24427839" w14:textId="77777777" w:rsidR="00FE162D" w:rsidRDefault="00000000">
                  <w:pPr>
                    <w:pStyle w:val="Compact"/>
                    <w:jc w:val="center"/>
                  </w:pPr>
                  <w:r>
                    <w:t>0.99</w:t>
                  </w:r>
                </w:p>
              </w:tc>
            </w:tr>
            <w:tr w:rsidR="00FE162D" w14:paraId="3F4B3B8D" w14:textId="77777777">
              <w:tc>
                <w:tcPr>
                  <w:tcW w:w="1584" w:type="dxa"/>
                </w:tcPr>
                <w:p w14:paraId="2D93860E" w14:textId="77777777" w:rsidR="00FE162D" w:rsidRDefault="00000000">
                  <w:pPr>
                    <w:pStyle w:val="Compact"/>
                    <w:jc w:val="center"/>
                  </w:pPr>
                  <w:r>
                    <w:t>calcNoCalculator</w:t>
                  </w:r>
                </w:p>
              </w:tc>
              <w:tc>
                <w:tcPr>
                  <w:tcW w:w="1584" w:type="dxa"/>
                </w:tcPr>
                <w:p w14:paraId="0F8A9949" w14:textId="77777777" w:rsidR="00FE162D" w:rsidRDefault="00000000">
                  <w:pPr>
                    <w:pStyle w:val="Compact"/>
                    <w:jc w:val="center"/>
                  </w:pPr>
                  <w:r>
                    <w:t>4.10</w:t>
                  </w:r>
                </w:p>
              </w:tc>
              <w:tc>
                <w:tcPr>
                  <w:tcW w:w="1584" w:type="dxa"/>
                </w:tcPr>
                <w:p w14:paraId="532742F6" w14:textId="77777777" w:rsidR="00FE162D" w:rsidRDefault="00000000">
                  <w:pPr>
                    <w:pStyle w:val="Compact"/>
                    <w:jc w:val="center"/>
                  </w:pPr>
                  <w:r>
                    <w:t>2.20</w:t>
                  </w:r>
                </w:p>
              </w:tc>
              <w:tc>
                <w:tcPr>
                  <w:tcW w:w="1584" w:type="dxa"/>
                </w:tcPr>
                <w:p w14:paraId="2440AF1C" w14:textId="77777777" w:rsidR="00FE162D" w:rsidRDefault="00000000">
                  <w:pPr>
                    <w:pStyle w:val="Compact"/>
                    <w:jc w:val="center"/>
                  </w:pPr>
                  <w:r>
                    <w:t>6.06</w:t>
                  </w:r>
                </w:p>
              </w:tc>
              <w:tc>
                <w:tcPr>
                  <w:tcW w:w="1584" w:type="dxa"/>
                </w:tcPr>
                <w:p w14:paraId="608A938C" w14:textId="77777777" w:rsidR="00FE162D" w:rsidRDefault="00000000">
                  <w:pPr>
                    <w:pStyle w:val="Compact"/>
                    <w:jc w:val="center"/>
                  </w:pPr>
                  <w:r>
                    <w:t>1.00</w:t>
                  </w:r>
                </w:p>
              </w:tc>
            </w:tr>
            <w:tr w:rsidR="00FE162D" w14:paraId="2C85AC4A" w14:textId="77777777">
              <w:tc>
                <w:tcPr>
                  <w:tcW w:w="1584" w:type="dxa"/>
                </w:tcPr>
                <w:p w14:paraId="443853F5" w14:textId="77777777" w:rsidR="00FE162D" w:rsidRDefault="00000000">
                  <w:pPr>
                    <w:pStyle w:val="Compact"/>
                    <w:jc w:val="center"/>
                  </w:pPr>
                  <w:r>
                    <w:t>pct_goal15%</w:t>
                  </w:r>
                </w:p>
              </w:tc>
              <w:tc>
                <w:tcPr>
                  <w:tcW w:w="1584" w:type="dxa"/>
                </w:tcPr>
                <w:p w14:paraId="3FF9BFA3" w14:textId="77777777" w:rsidR="00FE162D" w:rsidRDefault="00000000">
                  <w:pPr>
                    <w:pStyle w:val="Compact"/>
                    <w:jc w:val="center"/>
                  </w:pPr>
                  <w:r>
                    <w:t>-0.39</w:t>
                  </w:r>
                </w:p>
              </w:tc>
              <w:tc>
                <w:tcPr>
                  <w:tcW w:w="1584" w:type="dxa"/>
                </w:tcPr>
                <w:p w14:paraId="6B399DB0" w14:textId="77777777" w:rsidR="00FE162D" w:rsidRDefault="00000000">
                  <w:pPr>
                    <w:pStyle w:val="Compact"/>
                    <w:jc w:val="center"/>
                  </w:pPr>
                  <w:r>
                    <w:t>-0.81</w:t>
                  </w:r>
                </w:p>
              </w:tc>
              <w:tc>
                <w:tcPr>
                  <w:tcW w:w="1584" w:type="dxa"/>
                </w:tcPr>
                <w:p w14:paraId="1C636219" w14:textId="77777777" w:rsidR="00FE162D" w:rsidRDefault="00000000">
                  <w:pPr>
                    <w:pStyle w:val="Compact"/>
                    <w:jc w:val="center"/>
                  </w:pPr>
                  <w:r>
                    <w:t>0.04</w:t>
                  </w:r>
                </w:p>
              </w:tc>
              <w:tc>
                <w:tcPr>
                  <w:tcW w:w="1584" w:type="dxa"/>
                </w:tcPr>
                <w:p w14:paraId="2BB727FC" w14:textId="77777777" w:rsidR="00FE162D" w:rsidRDefault="00000000">
                  <w:pPr>
                    <w:pStyle w:val="Compact"/>
                    <w:jc w:val="center"/>
                  </w:pPr>
                  <w:r>
                    <w:t>0.96</w:t>
                  </w:r>
                </w:p>
              </w:tc>
            </w:tr>
            <w:tr w:rsidR="00FE162D" w14:paraId="5A03F9E2" w14:textId="77777777">
              <w:tc>
                <w:tcPr>
                  <w:tcW w:w="1584" w:type="dxa"/>
                </w:tcPr>
                <w:p w14:paraId="1F2F6023" w14:textId="77777777" w:rsidR="00FE162D" w:rsidRDefault="00000000">
                  <w:pPr>
                    <w:pStyle w:val="Compact"/>
                    <w:jc w:val="center"/>
                  </w:pPr>
                  <w:r>
                    <w:lastRenderedPageBreak/>
                    <w:t>roundedRounded</w:t>
                  </w:r>
                </w:p>
              </w:tc>
              <w:tc>
                <w:tcPr>
                  <w:tcW w:w="1584" w:type="dxa"/>
                </w:tcPr>
                <w:p w14:paraId="7787DC9A" w14:textId="77777777" w:rsidR="00FE162D" w:rsidRDefault="00000000">
                  <w:pPr>
                    <w:pStyle w:val="Compact"/>
                    <w:jc w:val="center"/>
                  </w:pPr>
                  <w:r>
                    <w:t>-0.53</w:t>
                  </w:r>
                </w:p>
              </w:tc>
              <w:tc>
                <w:tcPr>
                  <w:tcW w:w="1584" w:type="dxa"/>
                </w:tcPr>
                <w:p w14:paraId="3227017F" w14:textId="77777777" w:rsidR="00FE162D" w:rsidRDefault="00000000">
                  <w:pPr>
                    <w:pStyle w:val="Compact"/>
                    <w:jc w:val="center"/>
                  </w:pPr>
                  <w:r>
                    <w:t>-0.96</w:t>
                  </w:r>
                </w:p>
              </w:tc>
              <w:tc>
                <w:tcPr>
                  <w:tcW w:w="1584" w:type="dxa"/>
                </w:tcPr>
                <w:p w14:paraId="1D71413A" w14:textId="77777777" w:rsidR="00FE162D" w:rsidRDefault="00000000">
                  <w:pPr>
                    <w:pStyle w:val="Compact"/>
                    <w:jc w:val="center"/>
                  </w:pPr>
                  <w:r>
                    <w:t>-0.11</w:t>
                  </w:r>
                </w:p>
              </w:tc>
              <w:tc>
                <w:tcPr>
                  <w:tcW w:w="1584" w:type="dxa"/>
                </w:tcPr>
                <w:p w14:paraId="1CE00A9D" w14:textId="77777777" w:rsidR="00FE162D" w:rsidRDefault="00000000">
                  <w:pPr>
                    <w:pStyle w:val="Compact"/>
                    <w:jc w:val="center"/>
                  </w:pPr>
                  <w:r>
                    <w:t>0.99</w:t>
                  </w:r>
                </w:p>
              </w:tc>
            </w:tr>
            <w:bookmarkEnd w:id="139"/>
          </w:tbl>
          <w:p w14:paraId="65962C90" w14:textId="77777777" w:rsidR="00FE162D" w:rsidRDefault="00FE162D"/>
        </w:tc>
      </w:tr>
    </w:tbl>
    <w:p w14:paraId="0D5AB1A6" w14:textId="77777777" w:rsidR="00FE162D" w:rsidRDefault="00000000">
      <w:pPr>
        <w:pStyle w:val="BodyText"/>
      </w:pPr>
      <w:r>
        <w:lastRenderedPageBreak/>
        <w:t xml:space="preserve"> </w:t>
      </w:r>
    </w:p>
    <w:tbl>
      <w:tblPr>
        <w:tblStyle w:val="Table"/>
        <w:tblW w:w="5000" w:type="pct"/>
        <w:tblLayout w:type="fixed"/>
        <w:tblLook w:val="0000" w:firstRow="0" w:lastRow="0" w:firstColumn="0" w:lastColumn="0" w:noHBand="0" w:noVBand="0"/>
      </w:tblPr>
      <w:tblGrid>
        <w:gridCol w:w="9360"/>
      </w:tblGrid>
      <w:tr w:rsidR="00FE162D" w14:paraId="1B59404C" w14:textId="77777777">
        <w:tc>
          <w:tcPr>
            <w:tcW w:w="7920" w:type="dxa"/>
          </w:tcPr>
          <w:p w14:paraId="6B5DD34B" w14:textId="77777777" w:rsidR="00FE162D" w:rsidRDefault="00000000">
            <w:pPr>
              <w:pStyle w:val="ImageCaption"/>
              <w:spacing w:before="200"/>
            </w:pPr>
            <w:bookmarkStart w:id="140" w:name="tbl-s2-ord"/>
            <w:r>
              <w:t xml:space="preserve">Table 8: </w:t>
            </w:r>
            <w:r>
              <w:rPr>
                <w:b/>
                <w:bCs/>
              </w:rPr>
              <w:t>Experiment 2.</w:t>
            </w:r>
            <w:r>
              <w:t xml:space="preserve"> Odds ratios for group comparisons. Odds ratios greater than 1 indicate increased odds of falling into a worse accuracy category compared to the comparison condition.</w:t>
            </w:r>
          </w:p>
          <w:tbl>
            <w:tblPr>
              <w:tblStyle w:val="Table"/>
              <w:tblW w:w="0" w:type="auto"/>
              <w:tblLook w:val="0020" w:firstRow="1" w:lastRow="0" w:firstColumn="0" w:lastColumn="0" w:noHBand="0" w:noVBand="0"/>
            </w:tblPr>
            <w:tblGrid>
              <w:gridCol w:w="1980"/>
              <w:gridCol w:w="1980"/>
              <w:gridCol w:w="1980"/>
              <w:gridCol w:w="1980"/>
            </w:tblGrid>
            <w:tr w:rsidR="00FE162D" w14:paraId="62F98368" w14:textId="77777777" w:rsidTr="00FE162D">
              <w:trPr>
                <w:cnfStyle w:val="100000000000" w:firstRow="1" w:lastRow="0" w:firstColumn="0" w:lastColumn="0" w:oddVBand="0" w:evenVBand="0" w:oddHBand="0" w:evenHBand="0" w:firstRowFirstColumn="0" w:firstRowLastColumn="0" w:lastRowFirstColumn="0" w:lastRowLastColumn="0"/>
                <w:tblHeader/>
              </w:trPr>
              <w:tc>
                <w:tcPr>
                  <w:tcW w:w="1980" w:type="dxa"/>
                </w:tcPr>
                <w:p w14:paraId="097FC19C" w14:textId="77777777" w:rsidR="00FE162D" w:rsidRDefault="00000000">
                  <w:pPr>
                    <w:pStyle w:val="Compact"/>
                    <w:jc w:val="center"/>
                  </w:pPr>
                  <w:r>
                    <w:t>comparison</w:t>
                  </w:r>
                </w:p>
              </w:tc>
              <w:tc>
                <w:tcPr>
                  <w:tcW w:w="1980" w:type="dxa"/>
                </w:tcPr>
                <w:p w14:paraId="05333DBD" w14:textId="77777777" w:rsidR="00FE162D" w:rsidRDefault="00000000">
                  <w:pPr>
                    <w:pStyle w:val="Compact"/>
                    <w:jc w:val="center"/>
                  </w:pPr>
                  <w:r>
                    <w:t>odds_ratio</w:t>
                  </w:r>
                </w:p>
              </w:tc>
              <w:tc>
                <w:tcPr>
                  <w:tcW w:w="1980" w:type="dxa"/>
                </w:tcPr>
                <w:p w14:paraId="19D43AC1" w14:textId="77777777" w:rsidR="00FE162D" w:rsidRDefault="00000000">
                  <w:pPr>
                    <w:pStyle w:val="Compact"/>
                    <w:jc w:val="center"/>
                  </w:pPr>
                  <w:r>
                    <w:t>ci_lower</w:t>
                  </w:r>
                </w:p>
              </w:tc>
              <w:tc>
                <w:tcPr>
                  <w:tcW w:w="1980" w:type="dxa"/>
                </w:tcPr>
                <w:p w14:paraId="7DDEAF56" w14:textId="77777777" w:rsidR="00FE162D" w:rsidRDefault="00000000">
                  <w:pPr>
                    <w:pStyle w:val="Compact"/>
                    <w:jc w:val="center"/>
                  </w:pPr>
                  <w:r>
                    <w:t>ci_upper</w:t>
                  </w:r>
                </w:p>
              </w:tc>
            </w:tr>
            <w:tr w:rsidR="00FE162D" w14:paraId="11E18B5C" w14:textId="77777777">
              <w:tc>
                <w:tcPr>
                  <w:tcW w:w="1980" w:type="dxa"/>
                </w:tcPr>
                <w:p w14:paraId="19330EB7" w14:textId="77777777" w:rsidR="00FE162D" w:rsidRDefault="00000000">
                  <w:pPr>
                    <w:pStyle w:val="Compact"/>
                    <w:jc w:val="center"/>
                  </w:pPr>
                  <w:r>
                    <w:t>Percentage vs kWh</w:t>
                  </w:r>
                </w:p>
              </w:tc>
              <w:tc>
                <w:tcPr>
                  <w:tcW w:w="1980" w:type="dxa"/>
                </w:tcPr>
                <w:p w14:paraId="56C84577" w14:textId="77777777" w:rsidR="00FE162D" w:rsidRDefault="00000000">
                  <w:pPr>
                    <w:pStyle w:val="Compact"/>
                    <w:jc w:val="center"/>
                  </w:pPr>
                  <w:r>
                    <w:t>2.78</w:t>
                  </w:r>
                </w:p>
              </w:tc>
              <w:tc>
                <w:tcPr>
                  <w:tcW w:w="1980" w:type="dxa"/>
                </w:tcPr>
                <w:p w14:paraId="5C1DCEE7" w14:textId="77777777" w:rsidR="00FE162D" w:rsidRDefault="00000000">
                  <w:pPr>
                    <w:pStyle w:val="Compact"/>
                    <w:jc w:val="center"/>
                  </w:pPr>
                  <w:r>
                    <w:t>0.53</w:t>
                  </w:r>
                </w:p>
              </w:tc>
              <w:tc>
                <w:tcPr>
                  <w:tcW w:w="1980" w:type="dxa"/>
                </w:tcPr>
                <w:p w14:paraId="7E976A9A" w14:textId="77777777" w:rsidR="00FE162D" w:rsidRDefault="00000000">
                  <w:pPr>
                    <w:pStyle w:val="Compact"/>
                    <w:jc w:val="center"/>
                  </w:pPr>
                  <w:r>
                    <w:t>15.0</w:t>
                  </w:r>
                </w:p>
              </w:tc>
            </w:tr>
            <w:tr w:rsidR="00FE162D" w14:paraId="16671307" w14:textId="77777777">
              <w:tc>
                <w:tcPr>
                  <w:tcW w:w="1980" w:type="dxa"/>
                </w:tcPr>
                <w:p w14:paraId="14AC142D" w14:textId="77777777" w:rsidR="00FE162D" w:rsidRDefault="00000000">
                  <w:pPr>
                    <w:pStyle w:val="Compact"/>
                    <w:jc w:val="center"/>
                  </w:pPr>
                  <w:r>
                    <w:t>USD vs kWh</w:t>
                  </w:r>
                </w:p>
              </w:tc>
              <w:tc>
                <w:tcPr>
                  <w:tcW w:w="1980" w:type="dxa"/>
                </w:tcPr>
                <w:p w14:paraId="288ECE54" w14:textId="77777777" w:rsidR="00FE162D" w:rsidRDefault="00000000">
                  <w:pPr>
                    <w:pStyle w:val="Compact"/>
                    <w:jc w:val="center"/>
                  </w:pPr>
                  <w:r>
                    <w:t>9.68</w:t>
                  </w:r>
                </w:p>
              </w:tc>
              <w:tc>
                <w:tcPr>
                  <w:tcW w:w="1980" w:type="dxa"/>
                </w:tcPr>
                <w:p w14:paraId="098E270A" w14:textId="77777777" w:rsidR="00FE162D" w:rsidRDefault="00000000">
                  <w:pPr>
                    <w:pStyle w:val="Compact"/>
                    <w:jc w:val="center"/>
                  </w:pPr>
                  <w:r>
                    <w:t>1.69</w:t>
                  </w:r>
                </w:p>
              </w:tc>
              <w:tc>
                <w:tcPr>
                  <w:tcW w:w="1980" w:type="dxa"/>
                </w:tcPr>
                <w:p w14:paraId="2D7C58CA" w14:textId="77777777" w:rsidR="00FE162D" w:rsidRDefault="00000000">
                  <w:pPr>
                    <w:pStyle w:val="Compact"/>
                    <w:jc w:val="center"/>
                  </w:pPr>
                  <w:r>
                    <w:t>53.4</w:t>
                  </w:r>
                </w:p>
              </w:tc>
            </w:tr>
            <w:tr w:rsidR="00FE162D" w14:paraId="3B39AE04" w14:textId="77777777">
              <w:tc>
                <w:tcPr>
                  <w:tcW w:w="1980" w:type="dxa"/>
                </w:tcPr>
                <w:p w14:paraId="0B51BEA0" w14:textId="77777777" w:rsidR="00FE162D" w:rsidRDefault="00000000">
                  <w:pPr>
                    <w:pStyle w:val="Compact"/>
                    <w:jc w:val="center"/>
                  </w:pPr>
                  <w:r>
                    <w:t>calcNoCalculator</w:t>
                  </w:r>
                </w:p>
              </w:tc>
              <w:tc>
                <w:tcPr>
                  <w:tcW w:w="1980" w:type="dxa"/>
                </w:tcPr>
                <w:p w14:paraId="5A0AB3C0" w14:textId="77777777" w:rsidR="00FE162D" w:rsidRDefault="00000000">
                  <w:pPr>
                    <w:pStyle w:val="Compact"/>
                    <w:jc w:val="center"/>
                  </w:pPr>
                  <w:r>
                    <w:t>60.37</w:t>
                  </w:r>
                </w:p>
              </w:tc>
              <w:tc>
                <w:tcPr>
                  <w:tcW w:w="1980" w:type="dxa"/>
                </w:tcPr>
                <w:p w14:paraId="679EAC5B" w14:textId="77777777" w:rsidR="00FE162D" w:rsidRDefault="00000000">
                  <w:pPr>
                    <w:pStyle w:val="Compact"/>
                    <w:jc w:val="center"/>
                  </w:pPr>
                  <w:r>
                    <w:t>9.02</w:t>
                  </w:r>
                </w:p>
              </w:tc>
              <w:tc>
                <w:tcPr>
                  <w:tcW w:w="1980" w:type="dxa"/>
                </w:tcPr>
                <w:p w14:paraId="4D471692" w14:textId="77777777" w:rsidR="00FE162D" w:rsidRDefault="00000000">
                  <w:pPr>
                    <w:pStyle w:val="Compact"/>
                    <w:jc w:val="center"/>
                  </w:pPr>
                  <w:r>
                    <w:t>426.4</w:t>
                  </w:r>
                </w:p>
              </w:tc>
            </w:tr>
            <w:tr w:rsidR="00FE162D" w14:paraId="5D9373DF" w14:textId="77777777">
              <w:tc>
                <w:tcPr>
                  <w:tcW w:w="1980" w:type="dxa"/>
                </w:tcPr>
                <w:p w14:paraId="2ED5942A" w14:textId="77777777" w:rsidR="00FE162D" w:rsidRDefault="00000000">
                  <w:pPr>
                    <w:pStyle w:val="Compact"/>
                    <w:jc w:val="center"/>
                  </w:pPr>
                  <w:r>
                    <w:t>15% Goal vs 10% Goal</w:t>
                  </w:r>
                </w:p>
              </w:tc>
              <w:tc>
                <w:tcPr>
                  <w:tcW w:w="1980" w:type="dxa"/>
                </w:tcPr>
                <w:p w14:paraId="52A1D863" w14:textId="77777777" w:rsidR="00FE162D" w:rsidRDefault="00000000">
                  <w:pPr>
                    <w:pStyle w:val="Compact"/>
                    <w:jc w:val="center"/>
                  </w:pPr>
                  <w:r>
                    <w:t>0.68</w:t>
                  </w:r>
                </w:p>
              </w:tc>
              <w:tc>
                <w:tcPr>
                  <w:tcW w:w="1980" w:type="dxa"/>
                </w:tcPr>
                <w:p w14:paraId="25F73298" w14:textId="77777777" w:rsidR="00FE162D" w:rsidRDefault="00000000">
                  <w:pPr>
                    <w:pStyle w:val="Compact"/>
                    <w:jc w:val="center"/>
                  </w:pPr>
                  <w:r>
                    <w:t>0.44</w:t>
                  </w:r>
                </w:p>
              </w:tc>
              <w:tc>
                <w:tcPr>
                  <w:tcW w:w="1980" w:type="dxa"/>
                </w:tcPr>
                <w:p w14:paraId="175CC8E3" w14:textId="77777777" w:rsidR="00FE162D" w:rsidRDefault="00000000">
                  <w:pPr>
                    <w:pStyle w:val="Compact"/>
                    <w:jc w:val="center"/>
                  </w:pPr>
                  <w:r>
                    <w:t>1.0</w:t>
                  </w:r>
                </w:p>
              </w:tc>
            </w:tr>
            <w:tr w:rsidR="00FE162D" w14:paraId="489991FE" w14:textId="77777777">
              <w:tc>
                <w:tcPr>
                  <w:tcW w:w="1980" w:type="dxa"/>
                </w:tcPr>
                <w:p w14:paraId="7CD10FD2" w14:textId="77777777" w:rsidR="00FE162D" w:rsidRDefault="00000000">
                  <w:pPr>
                    <w:pStyle w:val="Compact"/>
                    <w:jc w:val="center"/>
                  </w:pPr>
                  <w:r>
                    <w:t>Rounded vs Not</w:t>
                  </w:r>
                </w:p>
              </w:tc>
              <w:tc>
                <w:tcPr>
                  <w:tcW w:w="1980" w:type="dxa"/>
                </w:tcPr>
                <w:p w14:paraId="7B58D502" w14:textId="77777777" w:rsidR="00FE162D" w:rsidRDefault="00000000">
                  <w:pPr>
                    <w:pStyle w:val="Compact"/>
                    <w:jc w:val="center"/>
                  </w:pPr>
                  <w:r>
                    <w:t>0.59</w:t>
                  </w:r>
                </w:p>
              </w:tc>
              <w:tc>
                <w:tcPr>
                  <w:tcW w:w="1980" w:type="dxa"/>
                </w:tcPr>
                <w:p w14:paraId="19F0B952" w14:textId="77777777" w:rsidR="00FE162D" w:rsidRDefault="00000000">
                  <w:pPr>
                    <w:pStyle w:val="Compact"/>
                    <w:jc w:val="center"/>
                  </w:pPr>
                  <w:r>
                    <w:t>0.38</w:t>
                  </w:r>
                </w:p>
              </w:tc>
              <w:tc>
                <w:tcPr>
                  <w:tcW w:w="1980" w:type="dxa"/>
                </w:tcPr>
                <w:p w14:paraId="4302418D" w14:textId="77777777" w:rsidR="00FE162D" w:rsidRDefault="00000000">
                  <w:pPr>
                    <w:pStyle w:val="Compact"/>
                    <w:jc w:val="center"/>
                  </w:pPr>
                  <w:r>
                    <w:t>0.9</w:t>
                  </w:r>
                </w:p>
              </w:tc>
            </w:tr>
            <w:bookmarkEnd w:id="140"/>
          </w:tbl>
          <w:p w14:paraId="468299F6" w14:textId="77777777" w:rsidR="00FE162D" w:rsidRDefault="00FE162D"/>
        </w:tc>
      </w:tr>
    </w:tbl>
    <w:p w14:paraId="4A04537D" w14:textId="77777777" w:rsidR="00FE162D" w:rsidRDefault="00000000">
      <w:pPr>
        <w:pStyle w:val="BodyText"/>
      </w:pPr>
      <w:r>
        <w:t>As in Experiment 1, accuracy was categorized into three ordinal levels: “Exact match” (0% error), “0.01-5% error,” and “Over 5% error”.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14:paraId="2303BEE0" w14:textId="77777777" w:rsidR="00FE162D" w:rsidRDefault="00000000">
      <w:pPr>
        <w:pStyle w:val="BodyText"/>
      </w:pPr>
      <w:r>
        <w:t>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14:paraId="61BE5065" w14:textId="77777777" w:rsidR="00FE162D" w:rsidRDefault="00000000">
      <w:pPr>
        <w:pStyle w:val="BodyText"/>
      </w:pPr>
      <w:r>
        <w:t>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14:paraId="5D1F154C" w14:textId="77777777" w:rsidR="00FE162D" w:rsidRDefault="00FE162D">
      <w:pPr>
        <w:pStyle w:val="BodyText"/>
      </w:pPr>
      <w:hyperlink w:anchor="fig-s2-ame">
        <w:r>
          <w:rPr>
            <w:rStyle w:val="Hyperlink"/>
          </w:rPr>
          <w:t>Figure 6</w:t>
        </w:r>
      </w:hyperlink>
      <w:r>
        <w:t xml:space="preserve"> shows the marginal effects of refClass on each level of accuracy_level. These results reveal that switching from kWh to Percentage decreased the probability of an “Exact match” by an average of 7.0 percentage points (95% CI: -19.2, 4.2) and increased the probability of “Over 5% error” by 6.9 percentage points (95% CI: -4.5, 18.6). Similarly, switching from kWh to USD decreased the probability of an “Exact match” by 15 percentage points (95% CI: -26.7, -3.3) and increased the probability of “Over 5% error” by 16.5 percentage points (95% CI: 3.7, 29.3).</w:t>
      </w:r>
    </w:p>
    <w:tbl>
      <w:tblPr>
        <w:tblStyle w:val="Table"/>
        <w:tblW w:w="5000" w:type="pct"/>
        <w:tblLayout w:type="fixed"/>
        <w:tblLook w:val="0000" w:firstRow="0" w:lastRow="0" w:firstColumn="0" w:lastColumn="0" w:noHBand="0" w:noVBand="0"/>
      </w:tblPr>
      <w:tblGrid>
        <w:gridCol w:w="9360"/>
      </w:tblGrid>
      <w:tr w:rsidR="00FE162D" w14:paraId="1F8B61FB" w14:textId="77777777">
        <w:tc>
          <w:tcPr>
            <w:tcW w:w="7920" w:type="dxa"/>
          </w:tcPr>
          <w:p w14:paraId="0C80DFF3" w14:textId="77777777" w:rsidR="00FE162D" w:rsidRDefault="00000000">
            <w:pPr>
              <w:pStyle w:val="Compact"/>
              <w:jc w:val="center"/>
            </w:pPr>
            <w:bookmarkStart w:id="141" w:name="fig-s2-ame"/>
            <w:r>
              <w:rPr>
                <w:noProof/>
              </w:rPr>
              <w:drawing>
                <wp:inline distT="0" distB="0" distL="0" distR="0" wp14:anchorId="7EBE6976" wp14:editId="69E0DE7B">
                  <wp:extent cx="5334000" cy="3879272"/>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manuscript_files/figure-docx/fig-s2-ame-1.png"/>
                          <pic:cNvPicPr>
                            <a:picLocks noChangeAspect="1" noChangeArrowheads="1"/>
                          </pic:cNvPicPr>
                        </pic:nvPicPr>
                        <pic:blipFill>
                          <a:blip r:embed="rId15"/>
                          <a:stretch>
                            <a:fillRect/>
                          </a:stretch>
                        </pic:blipFill>
                        <pic:spPr bwMode="auto">
                          <a:xfrm>
                            <a:off x="0" y="0"/>
                            <a:ext cx="5334000" cy="3879272"/>
                          </a:xfrm>
                          <a:prstGeom prst="rect">
                            <a:avLst/>
                          </a:prstGeom>
                          <a:noFill/>
                          <a:ln w="9525">
                            <a:noFill/>
                            <a:headEnd/>
                            <a:tailEnd/>
                          </a:ln>
                        </pic:spPr>
                      </pic:pic>
                    </a:graphicData>
                  </a:graphic>
                </wp:inline>
              </w:drawing>
            </w:r>
          </w:p>
          <w:p w14:paraId="471C30DD" w14:textId="77777777" w:rsidR="00FE162D" w:rsidRDefault="00000000">
            <w:pPr>
              <w:pStyle w:val="ImageCaption"/>
              <w:spacing w:before="200"/>
            </w:pPr>
            <w:r>
              <w:t>Figure 6: Experiment 2. Average marginal effects of reference class on accuracy levels (Experiment 2).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 “Exact match” by 7.0% and increases the probability of “Over 5% error” by 6.9%. The USD format has a larger negative effect on “Exact match” (-14.7%) and a larger positive effect on “Over 5% error” (+16.5%). The effects on the “0.01-5% error” category are near zero for both comparisons.</w:t>
            </w:r>
          </w:p>
        </w:tc>
        <w:bookmarkEnd w:id="141"/>
      </w:tr>
      <w:tr w:rsidR="00FE162D" w14:paraId="212D939A" w14:textId="77777777">
        <w:tc>
          <w:tcPr>
            <w:tcW w:w="7920" w:type="dxa"/>
          </w:tcPr>
          <w:p w14:paraId="413AAFE7" w14:textId="77777777" w:rsidR="00FE162D" w:rsidRDefault="00000000">
            <w:pPr>
              <w:pStyle w:val="Compact"/>
              <w:jc w:val="center"/>
            </w:pPr>
            <w:bookmarkStart w:id="142" w:name="fig-s2-ppd"/>
            <w:r>
              <w:rPr>
                <w:noProof/>
              </w:rPr>
              <w:lastRenderedPageBreak/>
              <w:drawing>
                <wp:inline distT="0" distB="0" distL="0" distR="0" wp14:anchorId="72C41662" wp14:editId="679B978C">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manuscript_files/figure-docx/fig-s2-ppd-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37B02F8" w14:textId="77777777" w:rsidR="00FE162D" w:rsidRDefault="00000000">
            <w:pPr>
              <w:pStyle w:val="ImageCaption"/>
              <w:spacing w:before="200"/>
            </w:pPr>
            <w:r>
              <w:t>Figure 7: Experiment 2. Posterior predictive check of the bayesian regression model, faceted by reference class. The bars represent the observed frequencies of each accuracy level within each reference class. The points represent the model’s predicted proportions, with error bars indicating 95% credible intervals.</w:t>
            </w:r>
          </w:p>
        </w:tc>
        <w:bookmarkEnd w:id="142"/>
      </w:tr>
      <w:tr w:rsidR="00FE162D" w14:paraId="3104A6B5" w14:textId="77777777">
        <w:tc>
          <w:tcPr>
            <w:tcW w:w="7920" w:type="dxa"/>
          </w:tcPr>
          <w:p w14:paraId="6C843490" w14:textId="77777777" w:rsidR="00FE162D" w:rsidRDefault="00000000">
            <w:pPr>
              <w:pStyle w:val="Compact"/>
              <w:jc w:val="center"/>
            </w:pPr>
            <w:bookmarkStart w:id="143" w:name="fig-s2-els"/>
            <w:r>
              <w:rPr>
                <w:noProof/>
              </w:rPr>
              <w:lastRenderedPageBreak/>
              <w:drawing>
                <wp:inline distT="0" distB="0" distL="0" distR="0" wp14:anchorId="5711D011" wp14:editId="6167FFD4">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manuscript_files/figure-docx/fig-s2-el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6E16C4E" w14:textId="77777777" w:rsidR="00FE162D" w:rsidRDefault="00000000">
            <w:pPr>
              <w:pStyle w:val="ImageCaption"/>
              <w:spacing w:before="200"/>
            </w:pPr>
            <w:r>
              <w:t>Figure 8: Experiment 2.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tc>
        <w:bookmarkEnd w:id="143"/>
      </w:tr>
    </w:tbl>
    <w:p w14:paraId="1A7C3457" w14:textId="77777777" w:rsidR="00FE162D" w:rsidRDefault="00000000">
      <w:pPr>
        <w:pStyle w:val="BodyText"/>
      </w:pPr>
      <w:r>
        <w:t>We once again examined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sidR="00FE162D">
          <w:rPr>
            <w:rStyle w:val="Hyperlink"/>
          </w:rPr>
          <w:t>Figure 8</w:t>
        </w:r>
      </w:hyperlink>
      <w:r>
        <w:t>).</w:t>
      </w:r>
    </w:p>
    <w:p w14:paraId="29F0A521" w14:textId="77777777" w:rsidR="00FE162D" w:rsidRDefault="00000000">
      <w:pPr>
        <w:pStyle w:val="Heading2"/>
      </w:pPr>
      <w:bookmarkStart w:id="144" w:name="experiment-2-discussion"/>
      <w:bookmarkEnd w:id="136"/>
      <w:r>
        <w:t>Experiment 2: Discussion</w:t>
      </w:r>
    </w:p>
    <w:p w14:paraId="0FFBAD52" w14:textId="77777777" w:rsidR="00FE162D" w:rsidRDefault="00000000">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w:t>
      </w:r>
      <w:r>
        <w:lastRenderedPageBreak/>
        <w:t>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14:paraId="4534DD75" w14:textId="77777777" w:rsidR="00FE162D" w:rsidRDefault="00000000">
      <w:pPr>
        <w:pStyle w:val="BodyText"/>
      </w:pPr>
      <w:r>
        <w:t>Taken together, the results of Experiment 2 provide further support for the hypothesis that presenting energy reduction goals in absolute units (kWh) leads to more accurate planning compared to percentage-based or monetary formats.</w:t>
      </w:r>
    </w:p>
    <w:p w14:paraId="1820B3F6" w14:textId="77777777" w:rsidR="00FE162D" w:rsidRDefault="00000000">
      <w:pPr>
        <w:pStyle w:val="BodyText"/>
      </w:pPr>
      <w:r>
        <w:t>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14:paraId="39A4B1C5" w14:textId="77777777" w:rsidR="00FE162D" w:rsidRDefault="00000000">
      <w:pPr>
        <w:pStyle w:val="BodyText"/>
      </w:pPr>
      <w:r>
        <w:t>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p w14:paraId="7E449E64" w14:textId="77777777" w:rsidR="00FE162D" w:rsidRDefault="00000000">
      <w:pPr>
        <w:pStyle w:val="Heading1"/>
      </w:pPr>
      <w:bookmarkStart w:id="145" w:name="general-discussion"/>
      <w:bookmarkEnd w:id="128"/>
      <w:bookmarkEnd w:id="144"/>
      <w:r>
        <w:t>General Discussion</w:t>
      </w:r>
    </w:p>
    <w:p w14:paraId="297D5BA4" w14:textId="77777777" w:rsidR="00FE162D" w:rsidRDefault="00000000">
      <w:pPr>
        <w:pStyle w:val="FirstParagraph"/>
      </w:pPr>
      <w:r>
        <w:t>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 (Gigerenzer &amp; Edwards, 2003; Reimer et al., 2015). but they move beyond simpler estimation tasks to show how these benefits persist in a multi-step planning context. Notably, individuals with higher energy literacy performed better overall, a finding in line with previous work emphasizing the importance of domain knowledge for effective resource conservation (Attari et al., 2010; Canfield et al., 2017)</w:t>
      </w:r>
    </w:p>
    <w:p w14:paraId="4931590D" w14:textId="77777777" w:rsidR="00FE162D" w:rsidRDefault="00000000">
      <w:pPr>
        <w:pStyle w:val="BodyText"/>
      </w:pPr>
      <w:r>
        <w:t xml:space="preserve">While prior research has suggested that consumers sometimes prefer monetary formats(Karjalainen, 2011; Nemati &amp; Penn, 2020) or that monetary framing can improve appliance choices (Blasch et al., 2019),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 (Fisher &amp; Mormann, 2022). Research on </w:t>
      </w:r>
      <w:r>
        <w:lastRenderedPageBreak/>
        <w:t>consumer heuristics in energy judgments (Van Den Broek &amp; Walker, 2019) suggests that individuals gravitate toward concrete cues, and the directness of absolute units may align well with these heuristics. Similarly, the concept of “default units” (Herberz et al., 2020) further highlights how presenting energy data in a straightforward, standardized format can guide better consumer decisions. Nevertheless, it is unclear whether the observed benefits of absolute units (i.e., kWh) are genuinely attributable to their absolute nature, or if other inherent characteristics of these units might be driving the effects.</w:t>
      </w:r>
    </w:p>
    <w:p w14:paraId="05322397" w14:textId="77777777" w:rsidR="00FE162D" w:rsidRDefault="00000000">
      <w:pPr>
        <w:pStyle w:val="BodyText"/>
      </w:pPr>
      <w:r>
        <w:t>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 (Fischer, 2008).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 (Tonke, 2024) 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14:paraId="6F8BFF7D" w14:textId="77777777" w:rsidR="00FE162D" w:rsidRDefault="00FC1F09">
      <w:r>
        <w:rPr>
          <w:noProof/>
        </w:rPr>
        <w:pict w14:anchorId="6DCE582E">
          <v:rect id="_x0000_i1025" alt="" style="width:468pt;height:.05pt;mso-width-percent:0;mso-height-percent:0;mso-width-percent:0;mso-height-percent:0" o:hralign="center" o:hrstd="t" o:hr="t"/>
        </w:pict>
      </w:r>
    </w:p>
    <w:p w14:paraId="68D561FB" w14:textId="77777777" w:rsidR="00FE162D" w:rsidRDefault="00000000">
      <w:pPr>
        <w:pStyle w:val="FirstParagraph"/>
      </w:pPr>
      <w:r>
        <w:t xml:space="preserve">Supplementary information and materials can be found online at </w:t>
      </w:r>
      <w:hyperlink r:id="rId18">
        <w:r w:rsidR="00FE162D">
          <w:rPr>
            <w:rStyle w:val="Hyperlink"/>
          </w:rPr>
          <w:t>this website</w:t>
        </w:r>
      </w:hyperlink>
    </w:p>
    <w:p w14:paraId="5D1CD8E3" w14:textId="77777777" w:rsidR="00FE162D" w:rsidRDefault="00000000">
      <w:r>
        <w:br w:type="page"/>
      </w:r>
    </w:p>
    <w:p w14:paraId="36B95C39" w14:textId="77777777" w:rsidR="00FE162D" w:rsidRDefault="00000000">
      <w:pPr>
        <w:pStyle w:val="Heading1"/>
      </w:pPr>
      <w:bookmarkStart w:id="146" w:name="references"/>
      <w:bookmarkEnd w:id="145"/>
      <w:r>
        <w:lastRenderedPageBreak/>
        <w:t>References</w:t>
      </w:r>
    </w:p>
    <w:p w14:paraId="0013D5CC" w14:textId="77777777" w:rsidR="00FE162D" w:rsidRDefault="00000000">
      <w:pPr>
        <w:pStyle w:val="Bibliography"/>
      </w:pPr>
      <w:bookmarkStart w:id="147" w:name="X017f3aa19ce35c5f02a682eb2019dab7020f49c"/>
      <w:bookmarkStart w:id="148" w:name="refs"/>
      <w:r>
        <w:t xml:space="preserve">Abrahamse, W., Steg, L., Vlek, C., &amp; Rothengatter, T. (2005). A review of intervention studies aimed at household energy conservation. </w:t>
      </w:r>
      <w:r>
        <w:rPr>
          <w:i/>
          <w:iCs/>
        </w:rPr>
        <w:t>Journal of Environmental Psychology</w:t>
      </w:r>
      <w:r>
        <w:t xml:space="preserve">, </w:t>
      </w:r>
      <w:r>
        <w:rPr>
          <w:i/>
          <w:iCs/>
        </w:rPr>
        <w:t>25</w:t>
      </w:r>
      <w:r>
        <w:t xml:space="preserve">(3), 273–291. </w:t>
      </w:r>
      <w:hyperlink r:id="rId19">
        <w:r w:rsidR="00FE162D">
          <w:rPr>
            <w:rStyle w:val="Hyperlink"/>
          </w:rPr>
          <w:t>https://doi.org/10.1016/j.jenvp.2005.08.002</w:t>
        </w:r>
      </w:hyperlink>
    </w:p>
    <w:p w14:paraId="13FD937B" w14:textId="77777777" w:rsidR="00FE162D" w:rsidRDefault="00000000">
      <w:pPr>
        <w:pStyle w:val="Bibliography"/>
      </w:pPr>
      <w:bookmarkStart w:id="149" w:name="ref-attariPublicPerceptionsEnergy2010"/>
      <w:bookmarkEnd w:id="147"/>
      <w:r>
        <w:t xml:space="preserve">Attari, S. Z., DeKay, M. L., Davidson, C. I., &amp; Bruine De Bruin, W. (2010). Public perceptions of energy consumption and savings. </w:t>
      </w:r>
      <w:r>
        <w:rPr>
          <w:i/>
          <w:iCs/>
        </w:rPr>
        <w:t>Proceedings of the National Academy of Sciences</w:t>
      </w:r>
      <w:r>
        <w:t xml:space="preserve">, </w:t>
      </w:r>
      <w:r>
        <w:rPr>
          <w:i/>
          <w:iCs/>
        </w:rPr>
        <w:t>107</w:t>
      </w:r>
      <w:r>
        <w:t xml:space="preserve">(37), 16054–16059. </w:t>
      </w:r>
      <w:hyperlink r:id="rId20">
        <w:r w:rsidR="00FE162D">
          <w:rPr>
            <w:rStyle w:val="Hyperlink"/>
          </w:rPr>
          <w:t>https://doi.org/10.1073/pnas.1001509107</w:t>
        </w:r>
      </w:hyperlink>
    </w:p>
    <w:p w14:paraId="020F9B26" w14:textId="77777777" w:rsidR="00FE162D" w:rsidRDefault="00000000">
      <w:pPr>
        <w:pStyle w:val="Bibliography"/>
      </w:pPr>
      <w:bookmarkStart w:id="150" w:name="ref-bednarRecognitionResponseEnergy2020"/>
      <w:bookmarkEnd w:id="149"/>
      <w:r>
        <w:t xml:space="preserve">Bednar, D. J., &amp; Reames, T. G. (2020). Recognition of and response to energy poverty in the United States. </w:t>
      </w:r>
      <w:r>
        <w:rPr>
          <w:i/>
          <w:iCs/>
        </w:rPr>
        <w:t>Nature Energy</w:t>
      </w:r>
      <w:r>
        <w:t xml:space="preserve">, </w:t>
      </w:r>
      <w:r>
        <w:rPr>
          <w:i/>
          <w:iCs/>
        </w:rPr>
        <w:t>5</w:t>
      </w:r>
      <w:r>
        <w:t xml:space="preserve">(6), 432–439. </w:t>
      </w:r>
      <w:hyperlink r:id="rId21">
        <w:r w:rsidR="00FE162D">
          <w:rPr>
            <w:rStyle w:val="Hyperlink"/>
          </w:rPr>
          <w:t>https://doi.org/10.1038/s41560-020-0582-0</w:t>
        </w:r>
      </w:hyperlink>
    </w:p>
    <w:p w14:paraId="2BBFAA2F" w14:textId="77777777" w:rsidR="00FE162D" w:rsidRDefault="00000000">
      <w:pPr>
        <w:pStyle w:val="Bibliography"/>
      </w:pPr>
      <w:bookmarkStart w:id="151" w:name="ref-blaschBoundedlyRationalConsumers2019"/>
      <w:bookmarkEnd w:id="150"/>
      <w:r>
        <w:t xml:space="preserve">Blasch, J., Filippini, M., &amp; Kumar, N. (2019). Boundedly rational consumers, energy and investment literacy, and the display of information on household appliances. </w:t>
      </w:r>
      <w:r>
        <w:rPr>
          <w:i/>
          <w:iCs/>
        </w:rPr>
        <w:t>Resource and Energy Economics</w:t>
      </w:r>
      <w:r>
        <w:t xml:space="preserve">, </w:t>
      </w:r>
      <w:r>
        <w:rPr>
          <w:i/>
          <w:iCs/>
        </w:rPr>
        <w:t>56</w:t>
      </w:r>
      <w:r>
        <w:t xml:space="preserve">, 39–58. </w:t>
      </w:r>
      <w:hyperlink r:id="rId22">
        <w:r w:rsidR="00FE162D">
          <w:rPr>
            <w:rStyle w:val="Hyperlink"/>
          </w:rPr>
          <w:t>https://doi.org/10.1016/j.reseneeco.2017.06.001</w:t>
        </w:r>
      </w:hyperlink>
    </w:p>
    <w:p w14:paraId="72F0A941" w14:textId="77777777" w:rsidR="00FE162D" w:rsidRDefault="00000000">
      <w:pPr>
        <w:pStyle w:val="Bibliography"/>
      </w:pPr>
      <w:bookmarkStart w:id="152" w:name="ref-burknerBrmsPackageBayesian2017"/>
      <w:bookmarkEnd w:id="151"/>
      <w:r>
        <w:t xml:space="preserve">Bürkner, P.-C. (2017). Brms: An R Package for Bayesian Multilevel Models Using Stan. </w:t>
      </w:r>
      <w:r>
        <w:rPr>
          <w:i/>
          <w:iCs/>
        </w:rPr>
        <w:t>Journal of Statistical Software</w:t>
      </w:r>
      <w:r>
        <w:t xml:space="preserve">, </w:t>
      </w:r>
      <w:r>
        <w:rPr>
          <w:i/>
          <w:iCs/>
        </w:rPr>
        <w:t>80</w:t>
      </w:r>
      <w:r>
        <w:t xml:space="preserve">, 1–28. </w:t>
      </w:r>
      <w:hyperlink r:id="rId23">
        <w:r w:rsidR="00FE162D">
          <w:rPr>
            <w:rStyle w:val="Hyperlink"/>
          </w:rPr>
          <w:t>https://doi.org/10.18637/jss.v080.i01</w:t>
        </w:r>
      </w:hyperlink>
    </w:p>
    <w:p w14:paraId="159A1BA0" w14:textId="77777777" w:rsidR="00FE162D" w:rsidRDefault="00000000">
      <w:pPr>
        <w:pStyle w:val="Bibliography"/>
      </w:pPr>
      <w:bookmarkStart w:id="153" w:name="X583a2aeb73133489b1bca7034fc4c88220fccdb"/>
      <w:bookmarkEnd w:id="152"/>
      <w:r>
        <w:t xml:space="preserve">Canfield, C., Bruine De Bruin, W., &amp; Wong-Parodi, G. (2017). Perceptions of electricity-use communications: Effects of information, format, and individual differences. </w:t>
      </w:r>
      <w:r>
        <w:rPr>
          <w:i/>
          <w:iCs/>
        </w:rPr>
        <w:t>Journal of Risk Research</w:t>
      </w:r>
      <w:r>
        <w:t xml:space="preserve">, </w:t>
      </w:r>
      <w:r>
        <w:rPr>
          <w:i/>
          <w:iCs/>
        </w:rPr>
        <w:t>20</w:t>
      </w:r>
      <w:r>
        <w:t xml:space="preserve">(9), 1132–1153. </w:t>
      </w:r>
      <w:hyperlink r:id="rId24">
        <w:r w:rsidR="00FE162D">
          <w:rPr>
            <w:rStyle w:val="Hyperlink"/>
          </w:rPr>
          <w:t>https://doi.org/10.1080/13669877.2015.1121909</w:t>
        </w:r>
      </w:hyperlink>
    </w:p>
    <w:p w14:paraId="54228A16" w14:textId="77777777" w:rsidR="00FE162D" w:rsidRDefault="00000000">
      <w:pPr>
        <w:pStyle w:val="Bibliography"/>
      </w:pPr>
      <w:bookmarkStart w:id="154" w:name="ref-dewatersEnergyLiteracySecondary2011"/>
      <w:bookmarkEnd w:id="153"/>
      <w:r>
        <w:t xml:space="preserve">DeWaters, J. E., &amp; Powers, S. E. (2011). Energy literacy of secondary students in New York State (USA): A measure of knowledge, affect, and behavior. </w:t>
      </w:r>
      <w:r>
        <w:rPr>
          <w:i/>
          <w:iCs/>
        </w:rPr>
        <w:t>Energy Policy</w:t>
      </w:r>
      <w:r>
        <w:t xml:space="preserve">, </w:t>
      </w:r>
      <w:r>
        <w:rPr>
          <w:i/>
          <w:iCs/>
        </w:rPr>
        <w:t>39</w:t>
      </w:r>
      <w:r>
        <w:t xml:space="preserve">(3), 1699–1710. </w:t>
      </w:r>
      <w:hyperlink r:id="rId25">
        <w:r w:rsidR="00FE162D">
          <w:rPr>
            <w:rStyle w:val="Hyperlink"/>
          </w:rPr>
          <w:t>https://doi.org/10.1016/j.enpol.2010.12.049</w:t>
        </w:r>
      </w:hyperlink>
    </w:p>
    <w:p w14:paraId="4C185A57" w14:textId="77777777" w:rsidR="00FE162D" w:rsidRDefault="00000000">
      <w:pPr>
        <w:pStyle w:val="Bibliography"/>
      </w:pPr>
      <w:bookmarkStart w:id="155" w:name="ref-farghaliStrategiesEnergyContext2023"/>
      <w:bookmarkEnd w:id="154"/>
      <w:r>
        <w:t xml:space="preserve">Farghali, M., Osman, A. I., Mohamed, I. M. A., Chen, Z., Chen, L., Ihara, I., Yap, P.-S., &amp; Rooney, D. W. (2023). Strategies to save energy in the context of the energy crisis: A review. </w:t>
      </w:r>
      <w:r>
        <w:rPr>
          <w:i/>
          <w:iCs/>
        </w:rPr>
        <w:t>Environmental Chemistry Letters</w:t>
      </w:r>
      <w:r>
        <w:t xml:space="preserve">, </w:t>
      </w:r>
      <w:r>
        <w:rPr>
          <w:i/>
          <w:iCs/>
        </w:rPr>
        <w:t>21</w:t>
      </w:r>
      <w:r>
        <w:t xml:space="preserve">(4), 2003–2039. </w:t>
      </w:r>
      <w:hyperlink r:id="rId26">
        <w:r w:rsidR="00FE162D">
          <w:rPr>
            <w:rStyle w:val="Hyperlink"/>
          </w:rPr>
          <w:t>https://doi.org/10.1007/s10311-023-01591-5</w:t>
        </w:r>
      </w:hyperlink>
    </w:p>
    <w:p w14:paraId="5D4E881B" w14:textId="77777777" w:rsidR="00FE162D" w:rsidRDefault="00000000">
      <w:pPr>
        <w:pStyle w:val="Bibliography"/>
      </w:pPr>
      <w:bookmarkStart w:id="156" w:name="X5af67f995b39de65510a4284ea565163ed449fb"/>
      <w:bookmarkEnd w:id="155"/>
      <w:r>
        <w:t xml:space="preserve">Fischer, C. (2008). Feedback on household electricity consumption: A tool for saving energy? </w:t>
      </w:r>
      <w:r>
        <w:rPr>
          <w:i/>
          <w:iCs/>
        </w:rPr>
        <w:t>Energy Efficiency</w:t>
      </w:r>
      <w:r>
        <w:t xml:space="preserve">, </w:t>
      </w:r>
      <w:r>
        <w:rPr>
          <w:i/>
          <w:iCs/>
        </w:rPr>
        <w:t>1</w:t>
      </w:r>
      <w:r>
        <w:t xml:space="preserve">(1), 79–104. </w:t>
      </w:r>
      <w:hyperlink r:id="rId27">
        <w:r w:rsidR="00FE162D">
          <w:rPr>
            <w:rStyle w:val="Hyperlink"/>
          </w:rPr>
          <w:t>https://doi.org/10.1007/s12053-008-9009-7</w:t>
        </w:r>
      </w:hyperlink>
    </w:p>
    <w:p w14:paraId="28C85F1C" w14:textId="77777777" w:rsidR="00FE162D" w:rsidRDefault="00000000">
      <w:pPr>
        <w:pStyle w:val="Bibliography"/>
      </w:pPr>
      <w:bookmarkStart w:id="157" w:name="ref-fisher100BiasEffects2022"/>
      <w:bookmarkEnd w:id="156"/>
      <w:r>
        <w:t xml:space="preserve">Fisher, M., &amp; Mormann, M. (2022). The Off by 100% Bias: The Effects of Percentage Changes Greater than 100% on Magnitude Judgments and Consumer Choice. </w:t>
      </w:r>
      <w:r>
        <w:rPr>
          <w:i/>
          <w:iCs/>
        </w:rPr>
        <w:t>Journal of Consumer Research</w:t>
      </w:r>
      <w:r>
        <w:t xml:space="preserve">, </w:t>
      </w:r>
      <w:r>
        <w:rPr>
          <w:i/>
          <w:iCs/>
        </w:rPr>
        <w:t>49</w:t>
      </w:r>
      <w:r>
        <w:t xml:space="preserve">(4), 561–573. </w:t>
      </w:r>
      <w:hyperlink r:id="rId28">
        <w:r w:rsidR="00FE162D">
          <w:rPr>
            <w:rStyle w:val="Hyperlink"/>
          </w:rPr>
          <w:t>https://doi.org/10.1093/jcr/ucac006</w:t>
        </w:r>
      </w:hyperlink>
    </w:p>
    <w:p w14:paraId="29F56CD8" w14:textId="77777777" w:rsidR="00FE162D" w:rsidRDefault="00000000">
      <w:pPr>
        <w:pStyle w:val="Bibliography"/>
      </w:pPr>
      <w:bookmarkStart w:id="158" w:name="X48ee7d52bd4db5ee8bad5220fee5b9ac66ecac9"/>
      <w:bookmarkEnd w:id="157"/>
      <w:r>
        <w:t xml:space="preserve">Gigerenzer, G., &amp; Edwards, A. (2003). Simple tools for understanding risks: From innumeracy to insight. </w:t>
      </w:r>
      <w:r>
        <w:rPr>
          <w:i/>
          <w:iCs/>
        </w:rPr>
        <w:t>BMJ</w:t>
      </w:r>
      <w:r>
        <w:t xml:space="preserve">, </w:t>
      </w:r>
      <w:r>
        <w:rPr>
          <w:i/>
          <w:iCs/>
        </w:rPr>
        <w:t>327</w:t>
      </w:r>
      <w:r>
        <w:t xml:space="preserve">(7417), 741–744. </w:t>
      </w:r>
      <w:hyperlink r:id="rId29">
        <w:r w:rsidR="00FE162D">
          <w:rPr>
            <w:rStyle w:val="Hyperlink"/>
          </w:rPr>
          <w:t>https://doi.org/10.1136/bmj.327.7417.741</w:t>
        </w:r>
      </w:hyperlink>
    </w:p>
    <w:p w14:paraId="475D72BC" w14:textId="77777777" w:rsidR="00FE162D" w:rsidRDefault="00000000">
      <w:pPr>
        <w:pStyle w:val="Bibliography"/>
      </w:pPr>
      <w:bookmarkStart w:id="159" w:name="ref-gillConsumerMatchingCosts2022"/>
      <w:bookmarkEnd w:id="158"/>
      <w:r>
        <w:t xml:space="preserve">Gill, C. A., Atlas, S. A., Hardisty, D. J., &amp; Scott, S. P. (2022). Consumer matching costs to context: Status quo bias, temporal framing, and household energy decisions. </w:t>
      </w:r>
      <w:r>
        <w:rPr>
          <w:i/>
          <w:iCs/>
        </w:rPr>
        <w:t>Journal of Consumer Behaviour</w:t>
      </w:r>
      <w:r>
        <w:t xml:space="preserve">, </w:t>
      </w:r>
      <w:r>
        <w:rPr>
          <w:i/>
          <w:iCs/>
        </w:rPr>
        <w:t>21</w:t>
      </w:r>
      <w:r>
        <w:t xml:space="preserve">(5), 1018–1027. </w:t>
      </w:r>
      <w:hyperlink r:id="rId30">
        <w:r w:rsidR="00FE162D">
          <w:rPr>
            <w:rStyle w:val="Hyperlink"/>
          </w:rPr>
          <w:t>https://doi.org/10.1002/cb.2051</w:t>
        </w:r>
      </w:hyperlink>
    </w:p>
    <w:p w14:paraId="67076F16" w14:textId="77777777" w:rsidR="00FE162D" w:rsidRDefault="00000000">
      <w:pPr>
        <w:pStyle w:val="Bibliography"/>
      </w:pPr>
      <w:bookmarkStart w:id="160" w:name="ref-herberzKiloWhatDefault2020"/>
      <w:bookmarkEnd w:id="159"/>
      <w:r>
        <w:lastRenderedPageBreak/>
        <w:t xml:space="preserve">Herberz, M., Brosch, T., &amp; Hahnel, U. J. J. (2020). Kilo what? Default units increase value sensitivity in joint evaluations of energy efficiency. </w:t>
      </w:r>
      <w:r>
        <w:rPr>
          <w:i/>
          <w:iCs/>
        </w:rPr>
        <w:t>Judgment and Decision Making</w:t>
      </w:r>
      <w:r>
        <w:t xml:space="preserve">, </w:t>
      </w:r>
      <w:r>
        <w:rPr>
          <w:i/>
          <w:iCs/>
        </w:rPr>
        <w:t>15</w:t>
      </w:r>
      <w:r>
        <w:t xml:space="preserve">(6), 972–988. </w:t>
      </w:r>
      <w:hyperlink r:id="rId31">
        <w:r w:rsidR="00FE162D">
          <w:rPr>
            <w:rStyle w:val="Hyperlink"/>
          </w:rPr>
          <w:t>https://doi.org/10.1017/S1930297500008172</w:t>
        </w:r>
      </w:hyperlink>
    </w:p>
    <w:p w14:paraId="233D8233" w14:textId="77777777" w:rsidR="00FE162D" w:rsidRDefault="00000000">
      <w:pPr>
        <w:pStyle w:val="Bibliography"/>
      </w:pPr>
      <w:bookmarkStart w:id="161" w:name="X227e3d6b85043161ccff60bb73ea027362781dc"/>
      <w:bookmarkEnd w:id="160"/>
      <w:r>
        <w:t xml:space="preserve">Karjalainen, S. (2011). Consumer preferences for feedback on household electricity consumption. </w:t>
      </w:r>
      <w:r>
        <w:rPr>
          <w:i/>
          <w:iCs/>
        </w:rPr>
        <w:t>Energy and Buildings</w:t>
      </w:r>
      <w:r>
        <w:t xml:space="preserve">, </w:t>
      </w:r>
      <w:r>
        <w:rPr>
          <w:i/>
          <w:iCs/>
        </w:rPr>
        <w:t>43</w:t>
      </w:r>
      <w:r>
        <w:t xml:space="preserve">(2-3), 458–467. </w:t>
      </w:r>
      <w:hyperlink r:id="rId32">
        <w:r w:rsidR="00FE162D">
          <w:rPr>
            <w:rStyle w:val="Hyperlink"/>
          </w:rPr>
          <w:t>https://doi.org/10.1016/j.enbuild.2010.10.010</w:t>
        </w:r>
      </w:hyperlink>
    </w:p>
    <w:p w14:paraId="09B8A4E3" w14:textId="77777777" w:rsidR="00FE162D" w:rsidRDefault="00000000">
      <w:pPr>
        <w:pStyle w:val="Bibliography"/>
      </w:pPr>
      <w:bookmarkStart w:id="162" w:name="X3b6a1d5d45806e48bd092325245544cfc853796"/>
      <w:bookmarkEnd w:id="161"/>
      <w:r>
        <w:t xml:space="preserve">Memmott, T., Carley, S., Graff, M., &amp; Konisky, D. M. (2021). Sociodemographic disparities in energy insecurity among low-income households before and during the COVID-19 pandemic. </w:t>
      </w:r>
      <w:r>
        <w:rPr>
          <w:i/>
          <w:iCs/>
        </w:rPr>
        <w:t>Nature Energy</w:t>
      </w:r>
      <w:r>
        <w:t xml:space="preserve">, </w:t>
      </w:r>
      <w:r>
        <w:rPr>
          <w:i/>
          <w:iCs/>
        </w:rPr>
        <w:t>6</w:t>
      </w:r>
      <w:r>
        <w:t xml:space="preserve">(2), 186–193. </w:t>
      </w:r>
      <w:hyperlink r:id="rId33">
        <w:r w:rsidR="00FE162D">
          <w:rPr>
            <w:rStyle w:val="Hyperlink"/>
          </w:rPr>
          <w:t>https://doi.org/10.1038/s41560-020-00763-9</w:t>
        </w:r>
      </w:hyperlink>
    </w:p>
    <w:p w14:paraId="0B9A6173" w14:textId="77777777" w:rsidR="00FE162D" w:rsidRDefault="00000000">
      <w:pPr>
        <w:pStyle w:val="Bibliography"/>
      </w:pPr>
      <w:bookmarkStart w:id="163" w:name="X6b928f3b3d6d58eb00a6f05f7cc31476714d0fc"/>
      <w:bookmarkEnd w:id="162"/>
      <w:r>
        <w:t xml:space="preserve">Nemati, M., &amp; Penn, J. (2020). The impact of information-based interventions on conservation behavior: A meta-analysis. </w:t>
      </w:r>
      <w:r>
        <w:rPr>
          <w:i/>
          <w:iCs/>
        </w:rPr>
        <w:t>Resource and Energy Economics</w:t>
      </w:r>
      <w:r>
        <w:t xml:space="preserve">, </w:t>
      </w:r>
      <w:r>
        <w:rPr>
          <w:i/>
          <w:iCs/>
        </w:rPr>
        <w:t>62</w:t>
      </w:r>
      <w:r>
        <w:t xml:space="preserve">, 101201. </w:t>
      </w:r>
      <w:hyperlink r:id="rId34">
        <w:r w:rsidR="00FE162D">
          <w:rPr>
            <w:rStyle w:val="Hyperlink"/>
          </w:rPr>
          <w:t>https://doi.org/10.1016/j.reseneeco.2020.101201</w:t>
        </w:r>
      </w:hyperlink>
    </w:p>
    <w:p w14:paraId="3C99291B" w14:textId="77777777" w:rsidR="00FE162D" w:rsidRDefault="00000000">
      <w:pPr>
        <w:pStyle w:val="Bibliography"/>
      </w:pPr>
      <w:bookmarkStart w:id="164" w:name="ref-reimerNumericCommunicationRisk2015"/>
      <w:bookmarkEnd w:id="163"/>
      <w:r>
        <w:t xml:space="preserve">Reimer, T., Jones, C., &amp; Skubisz, C. (2015). Numeric Communication of Risk. In </w:t>
      </w:r>
      <w:r>
        <w:rPr>
          <w:i/>
          <w:iCs/>
        </w:rPr>
        <w:t>The SAGE handbook of risk communication</w:t>
      </w:r>
      <w:r>
        <w:t xml:space="preserve"> (pp. 167–179).</w:t>
      </w:r>
    </w:p>
    <w:p w14:paraId="5ACAD0B7" w14:textId="77777777" w:rsidR="00FE162D" w:rsidRDefault="00000000">
      <w:pPr>
        <w:pStyle w:val="Bibliography"/>
      </w:pPr>
      <w:bookmarkStart w:id="165" w:name="X7b3c79bfb7654af1f4b03dba64dad1a6765c972"/>
      <w:bookmarkEnd w:id="164"/>
      <w:r>
        <w:t xml:space="preserve">Team, R. C. (2020). </w:t>
      </w:r>
      <w:r>
        <w:rPr>
          <w:i/>
          <w:iCs/>
        </w:rPr>
        <w:t>R: A Language and Environment for Statistical Computing</w:t>
      </w:r>
      <w:r>
        <w:t>. R: A Language and Environment for Statistical Computing.</w:t>
      </w:r>
    </w:p>
    <w:p w14:paraId="31B5E981" w14:textId="77777777" w:rsidR="00FE162D" w:rsidRDefault="00000000">
      <w:pPr>
        <w:pStyle w:val="Bibliography"/>
      </w:pPr>
      <w:bookmarkStart w:id="166" w:name="Xd44db9aff911e722b730a7e513225ab165d3721"/>
      <w:bookmarkEnd w:id="165"/>
      <w:r>
        <w:t xml:space="preserve">Tonke, S. (2024). Providing procedural knowledge: A field experiment to encourage resource conservation in Namibia. </w:t>
      </w:r>
      <w:r>
        <w:rPr>
          <w:i/>
          <w:iCs/>
        </w:rPr>
        <w:t>Journal of Development Economics</w:t>
      </w:r>
      <w:r>
        <w:t xml:space="preserve">, </w:t>
      </w:r>
      <w:r>
        <w:rPr>
          <w:i/>
          <w:iCs/>
        </w:rPr>
        <w:t>166</w:t>
      </w:r>
      <w:r>
        <w:t xml:space="preserve">, 103202. </w:t>
      </w:r>
      <w:hyperlink r:id="rId35">
        <w:r w:rsidR="00FE162D">
          <w:rPr>
            <w:rStyle w:val="Hyperlink"/>
          </w:rPr>
          <w:t>https://doi.org/10.1016/j.jdeveco.2023.103202</w:t>
        </w:r>
      </w:hyperlink>
    </w:p>
    <w:p w14:paraId="2ACBB85B" w14:textId="77777777" w:rsidR="00FE162D" w:rsidRDefault="00000000">
      <w:pPr>
        <w:pStyle w:val="Bibliography"/>
      </w:pPr>
      <w:bookmarkStart w:id="167" w:name="Xb1100beca2d010ddfe6cd55e590057ba1b04648"/>
      <w:bookmarkEnd w:id="166"/>
      <w:r>
        <w:t xml:space="preserve">Van Den Broek, K. L., &amp; Walker, I. (2019). Heuristics in energy judgement tasks. </w:t>
      </w:r>
      <w:r>
        <w:rPr>
          <w:i/>
          <w:iCs/>
        </w:rPr>
        <w:t>Journal of Environmental Psychology</w:t>
      </w:r>
      <w:r>
        <w:t xml:space="preserve">, </w:t>
      </w:r>
      <w:r>
        <w:rPr>
          <w:i/>
          <w:iCs/>
        </w:rPr>
        <w:t>62</w:t>
      </w:r>
      <w:r>
        <w:t xml:space="preserve">, 95–104. </w:t>
      </w:r>
      <w:hyperlink r:id="rId36">
        <w:r w:rsidR="00FE162D">
          <w:rPr>
            <w:rStyle w:val="Hyperlink"/>
          </w:rPr>
          <w:t>https://doi.org/10.1016/j.jenvp.2019.02.008</w:t>
        </w:r>
      </w:hyperlink>
    </w:p>
    <w:p w14:paraId="646C4144" w14:textId="77777777" w:rsidR="00FE162D" w:rsidRDefault="00000000">
      <w:pPr>
        <w:pStyle w:val="Bibliography"/>
      </w:pPr>
      <w:bookmarkStart w:id="168" w:name="ref-weberWhyCanOnly2018"/>
      <w:bookmarkEnd w:id="167"/>
      <w:r>
        <w:t xml:space="preserve">Weber, P., Binder, K., &amp; Krauss, S. (2018). Why Can Only 24% Solve Bayesian Reasoning Problems in Natural Frequencies: Frequency Phobia in Spite of Probability Blindness. </w:t>
      </w:r>
      <w:r>
        <w:rPr>
          <w:i/>
          <w:iCs/>
        </w:rPr>
        <w:t>Frontiers in Psychology</w:t>
      </w:r>
      <w:r>
        <w:t xml:space="preserve">, </w:t>
      </w:r>
      <w:r>
        <w:rPr>
          <w:i/>
          <w:iCs/>
        </w:rPr>
        <w:t>9</w:t>
      </w:r>
      <w:r>
        <w:t xml:space="preserve">, 1833. </w:t>
      </w:r>
      <w:hyperlink r:id="rId37">
        <w:r w:rsidR="00FE162D">
          <w:rPr>
            <w:rStyle w:val="Hyperlink"/>
          </w:rPr>
          <w:t>https://doi.org/10.3389/fpsyg.2018.01833</w:t>
        </w:r>
      </w:hyperlink>
    </w:p>
    <w:p w14:paraId="2810AF1D" w14:textId="77777777" w:rsidR="00FE162D" w:rsidRDefault="00000000">
      <w:pPr>
        <w:pStyle w:val="Bibliography"/>
      </w:pPr>
      <w:bookmarkStart w:id="169" w:name="ref-wickhamWelcomeTidyverse2019"/>
      <w:bookmarkEnd w:id="168"/>
      <w:r>
        <w:t xml:space="preserve">Wickham, H., Averick, M., Bryan, J., Chang, W., McGowan, L. D., François, R., Grolemund, G., Hayes, A., Henry, L., Hester, J., Kuhn,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38">
        <w:r w:rsidR="00FE162D">
          <w:rPr>
            <w:rStyle w:val="Hyperlink"/>
          </w:rPr>
          <w:t>https://doi.org/10.21105/joss.01686</w:t>
        </w:r>
      </w:hyperlink>
      <w:bookmarkEnd w:id="146"/>
      <w:bookmarkEnd w:id="148"/>
      <w:bookmarkEnd w:id="169"/>
    </w:p>
    <w:sectPr w:rsidR="00FE162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Juan Pablo Loaiza Ramirez" w:date="2025-02-28T11:44:00Z" w:initials="JL">
    <w:p w14:paraId="117ADD3B" w14:textId="77777777" w:rsidR="00B33717" w:rsidRDefault="00B33717" w:rsidP="00B33717">
      <w:pPr>
        <w:pStyle w:val="CommentText"/>
      </w:pPr>
      <w:r>
        <w:rPr>
          <w:rStyle w:val="CommentReference"/>
        </w:rPr>
        <w:annotationRef/>
      </w:r>
      <w:r>
        <w:t>JP—can you add a paragraph here similar but not identical to how we did that in the pubs related to your thesis?</w:t>
      </w:r>
    </w:p>
  </w:comment>
  <w:comment w:id="6" w:author="Juan Pablo Loaiza Ramirez" w:date="2025-02-28T11:44:00Z" w:initials="JL">
    <w:p w14:paraId="3185DDF3" w14:textId="77777777" w:rsidR="00B33717" w:rsidRDefault="00B33717" w:rsidP="00B33717">
      <w:pPr>
        <w:pStyle w:val="CommentText"/>
      </w:pPr>
      <w:r>
        <w:rPr>
          <w:rStyle w:val="CommentReference"/>
        </w:rPr>
        <w:annotationRef/>
      </w:r>
      <w:r>
        <w:rPr>
          <w:lang w:val="es-CO"/>
        </w:rPr>
        <w:t>I’ll summarize more relevant papers and send them to you next week!</w:t>
      </w:r>
    </w:p>
  </w:comment>
  <w:comment w:id="27" w:author="Torsten Reimer" w:date="2025-01-24T09:12:00Z" w:initials="TR">
    <w:p w14:paraId="6092A100" w14:textId="02CC66C8" w:rsidR="00B37D32" w:rsidRDefault="00B37D32" w:rsidP="00B37D32">
      <w:pPr>
        <w:pStyle w:val="CommentText"/>
      </w:pPr>
      <w:r>
        <w:rPr>
          <w:rStyle w:val="CommentReference"/>
        </w:rPr>
        <w:annotationRef/>
      </w:r>
      <w:r>
        <w:t>Can we say exactly what was wrong.</w:t>
      </w:r>
    </w:p>
  </w:comment>
  <w:comment w:id="30" w:author="Torsten Reimer" w:date="2025-01-24T19:10:00Z" w:initials="TR">
    <w:p w14:paraId="13C9422C" w14:textId="77777777" w:rsidR="004139AE" w:rsidRDefault="004139AE" w:rsidP="004139AE">
      <w:pPr>
        <w:pStyle w:val="CommentText"/>
      </w:pPr>
      <w:r>
        <w:rPr>
          <w:rStyle w:val="CommentReference"/>
        </w:rPr>
        <w:annotationRef/>
      </w:r>
      <w:r>
        <w:t>JP—can you contact Hayden and ask where the numbers are from Cc me? Thanks</w:t>
      </w:r>
    </w:p>
  </w:comment>
  <w:comment w:id="43" w:author="Torsten Reimer" w:date="2025-01-24T10:56:00Z" w:initials="TR">
    <w:p w14:paraId="7692AC47" w14:textId="0CF854F8" w:rsidR="006723EC" w:rsidRDefault="006723EC" w:rsidP="006723EC">
      <w:pPr>
        <w:pStyle w:val="CommentText"/>
      </w:pPr>
      <w:r>
        <w:rPr>
          <w:rStyle w:val="CommentReference"/>
        </w:rPr>
        <w:annotationRef/>
      </w:r>
      <w:r>
        <w:t xml:space="preserve">Describe either here or above under Measures the various error measures that were used. Add sentence about the log absolute deviation in Fig 2 also … </w:t>
      </w:r>
    </w:p>
    <w:p w14:paraId="5D60EE24" w14:textId="77777777" w:rsidR="006723EC" w:rsidRDefault="006723EC" w:rsidP="006723EC">
      <w:pPr>
        <w:pStyle w:val="CommentText"/>
      </w:pPr>
      <w:r>
        <w:t xml:space="preserve">Logarithmized absolute deviations were used to ... </w:t>
      </w:r>
    </w:p>
  </w:comment>
  <w:comment w:id="45" w:author="Torsten Reimer" w:date="2025-01-24T09:20:00Z" w:initials="TR">
    <w:p w14:paraId="4F13F78D" w14:textId="27D8F126" w:rsidR="008B0763" w:rsidRDefault="008B0763" w:rsidP="008B0763">
      <w:pPr>
        <w:pStyle w:val="CommentText"/>
      </w:pPr>
      <w:r>
        <w:rPr>
          <w:rStyle w:val="CommentReference"/>
        </w:rPr>
        <w:annotationRef/>
      </w:r>
      <w:r>
        <w:t>Is this the error?</w:t>
      </w:r>
    </w:p>
  </w:comment>
  <w:comment w:id="46" w:author="Torsten Reimer" w:date="2025-01-24T09:21:00Z" w:initials="TR">
    <w:p w14:paraId="06CC935F" w14:textId="77777777" w:rsidR="008B0763" w:rsidRDefault="008B0763" w:rsidP="008B0763">
      <w:pPr>
        <w:pStyle w:val="CommentText"/>
      </w:pPr>
      <w:r>
        <w:rPr>
          <w:rStyle w:val="CommentReference"/>
        </w:rPr>
        <w:annotationRef/>
      </w:r>
      <w:r>
        <w:t>Use 38 … 0-100 when it is %</w:t>
      </w:r>
    </w:p>
  </w:comment>
  <w:comment w:id="47" w:author="Torsten Reimer" w:date="2025-01-24T09:28:00Z" w:initials="TR">
    <w:p w14:paraId="0E45811E" w14:textId="77777777" w:rsidR="003B1ECE" w:rsidRDefault="003B1ECE" w:rsidP="003B1ECE">
      <w:pPr>
        <w:pStyle w:val="CommentText"/>
      </w:pPr>
      <w:r>
        <w:rPr>
          <w:rStyle w:val="CommentReference"/>
        </w:rPr>
        <w:annotationRef/>
      </w:r>
      <w:r>
        <w:t>Add SD and N ... if N is the same across measures within a condition (which it should be ), we can add a column or describe the N somewhere in the text.</w:t>
      </w:r>
    </w:p>
  </w:comment>
  <w:comment w:id="48" w:author="Torsten Reimer" w:date="2025-01-24T11:22:00Z" w:initials="TR">
    <w:p w14:paraId="43E31405" w14:textId="77777777" w:rsidR="00D2002F" w:rsidRDefault="00D2002F" w:rsidP="00D2002F">
      <w:pPr>
        <w:pStyle w:val="CommentText"/>
      </w:pPr>
      <w:r>
        <w:rPr>
          <w:rStyle w:val="CommentReference"/>
        </w:rPr>
        <w:annotationRef/>
      </w:r>
      <w:r>
        <w:t>Is this correct? The numbers are smaller in this category in other columns</w:t>
      </w:r>
    </w:p>
  </w:comment>
  <w:comment w:id="49" w:author="Torsten Reimer" w:date="2025-01-24T09:22:00Z" w:initials="TR">
    <w:p w14:paraId="5A4D84D6" w14:textId="3EF352CA" w:rsidR="008B0763" w:rsidRDefault="008B0763" w:rsidP="008B0763">
      <w:pPr>
        <w:pStyle w:val="CommentText"/>
      </w:pPr>
      <w:r>
        <w:rPr>
          <w:rStyle w:val="CommentReference"/>
        </w:rPr>
        <w:annotationRef/>
      </w:r>
      <w:r>
        <w:t xml:space="preserve">Why - and why is this number smaller? </w:t>
      </w:r>
    </w:p>
  </w:comment>
  <w:comment w:id="70" w:author="Torsten Reimer" w:date="2025-01-24T09:26:00Z" w:initials="TR">
    <w:p w14:paraId="773A02FC" w14:textId="77777777" w:rsidR="008B0763" w:rsidRDefault="008B0763" w:rsidP="008B0763">
      <w:pPr>
        <w:pStyle w:val="CommentText"/>
      </w:pPr>
      <w:r>
        <w:rPr>
          <w:rStyle w:val="CommentReference"/>
        </w:rPr>
        <w:annotationRef/>
      </w:r>
      <w:r>
        <w:t xml:space="preserve">We need to provide some test statistics … </w:t>
      </w:r>
    </w:p>
  </w:comment>
  <w:comment w:id="80" w:author="Torsten Reimer" w:date="2025-01-24T10:59:00Z" w:initials="TR">
    <w:p w14:paraId="094973D6" w14:textId="77777777" w:rsidR="000B160D" w:rsidRDefault="000B160D" w:rsidP="000B160D">
      <w:pPr>
        <w:pStyle w:val="CommentText"/>
      </w:pPr>
      <w:r>
        <w:rPr>
          <w:rStyle w:val="CommentReference"/>
        </w:rPr>
        <w:annotationRef/>
      </w:r>
      <w:r>
        <w:t>Shall we leave as is but do Figure 2a and Figure 2b?</w:t>
      </w:r>
    </w:p>
  </w:comment>
  <w:comment w:id="86" w:author="Torsten Reimer" w:date="2025-01-24T11:17:00Z" w:initials="TR">
    <w:p w14:paraId="01813921" w14:textId="77777777" w:rsidR="00BF0B82" w:rsidRDefault="00BF0B82" w:rsidP="00BF0B82">
      <w:pPr>
        <w:pStyle w:val="CommentText"/>
      </w:pPr>
      <w:r>
        <w:rPr>
          <w:rStyle w:val="CommentReference"/>
        </w:rPr>
        <w:annotationRef/>
      </w:r>
      <w:r>
        <w:t>Why? What follows from this? If it is a standard, Add reference</w:t>
      </w:r>
    </w:p>
  </w:comment>
  <w:comment w:id="87" w:author="Torsten Reimer" w:date="2025-01-24T11:13:00Z" w:initials="TR">
    <w:p w14:paraId="46E5E653" w14:textId="73653E9D" w:rsidR="00BF0B82" w:rsidRDefault="00BF0B82" w:rsidP="00BF0B82">
      <w:pPr>
        <w:pStyle w:val="CommentText"/>
      </w:pPr>
      <w:r>
        <w:rPr>
          <w:rStyle w:val="CommentReference"/>
        </w:rPr>
        <w:annotationRef/>
      </w:r>
      <w:r>
        <w:t xml:space="preserve">Is this the same sentence as above in this paragraph? </w:t>
      </w:r>
    </w:p>
  </w:comment>
  <w:comment w:id="93" w:author="Torsten Reimer" w:date="2025-01-24T11:17:00Z" w:initials="TR">
    <w:p w14:paraId="077CBF17" w14:textId="77777777" w:rsidR="00BF0B82" w:rsidRDefault="00BF0B82" w:rsidP="00BF0B82">
      <w:pPr>
        <w:pStyle w:val="CommentText"/>
      </w:pPr>
      <w:r>
        <w:rPr>
          <w:rStyle w:val="CommentReference"/>
        </w:rPr>
        <w:annotationRef/>
      </w:r>
      <w:r>
        <w:t>Use category names</w:t>
      </w:r>
    </w:p>
  </w:comment>
  <w:comment w:id="95" w:author="Torsten Reimer" w:date="2025-01-24T11:16:00Z" w:initials="TR">
    <w:p w14:paraId="4552FC37" w14:textId="15D72B21" w:rsidR="00BF0B82" w:rsidRDefault="00BF0B82" w:rsidP="00BF0B82">
      <w:pPr>
        <w:pStyle w:val="CommentText"/>
      </w:pPr>
      <w:r>
        <w:rPr>
          <w:rStyle w:val="CommentReference"/>
        </w:rPr>
        <w:annotationRef/>
      </w:r>
      <w:r>
        <w:t>This is unclear</w:t>
      </w:r>
    </w:p>
  </w:comment>
  <w:comment w:id="100" w:author="Torsten Reimer" w:date="2025-01-24T11:19:00Z" w:initials="TR">
    <w:p w14:paraId="5E46B4D5" w14:textId="77777777" w:rsidR="00B2172A" w:rsidRDefault="00B2172A" w:rsidP="00B2172A">
      <w:pPr>
        <w:pStyle w:val="CommentText"/>
      </w:pPr>
      <w:r>
        <w:rPr>
          <w:rStyle w:val="CommentReference"/>
        </w:rPr>
        <w:annotationRef/>
      </w:r>
      <w:r>
        <w:t xml:space="preserve">This needs more explanation … </w:t>
      </w:r>
    </w:p>
  </w:comment>
  <w:comment w:id="103" w:author="Torsten Reimer" w:date="2025-01-24T11:21:00Z" w:initials="TR">
    <w:p w14:paraId="6F0FFBA9" w14:textId="77777777" w:rsidR="00D2002F" w:rsidRDefault="00D2002F" w:rsidP="00D2002F">
      <w:pPr>
        <w:pStyle w:val="CommentText"/>
      </w:pPr>
      <w:r>
        <w:rPr>
          <w:rStyle w:val="CommentReference"/>
        </w:rPr>
        <w:annotationRef/>
      </w:r>
      <w:r>
        <w:t xml:space="preserve">Good! Can we say whether all three categories are significantly different from each other? Why so? </w:t>
      </w:r>
    </w:p>
  </w:comment>
  <w:comment w:id="104" w:author="Torsten Reimer" w:date="2025-01-24T18:47:00Z" w:initials="TR">
    <w:p w14:paraId="6E47731D" w14:textId="77777777" w:rsidR="0023644E" w:rsidRDefault="0023644E" w:rsidP="0023644E">
      <w:pPr>
        <w:pStyle w:val="CommentText"/>
      </w:pPr>
      <w:r>
        <w:rPr>
          <w:rStyle w:val="CommentReference"/>
        </w:rPr>
        <w:annotationRef/>
      </w:r>
      <w:r>
        <w:t>This needs more explanation.</w:t>
      </w:r>
    </w:p>
  </w:comment>
  <w:comment w:id="106" w:author="Torsten Reimer" w:date="2025-01-24T18:46:00Z" w:initials="TR">
    <w:p w14:paraId="7D84337A" w14:textId="77777777" w:rsidR="0023644E" w:rsidRDefault="0023644E" w:rsidP="0023644E">
      <w:pPr>
        <w:pStyle w:val="CommentText"/>
      </w:pPr>
      <w:r>
        <w:rPr>
          <w:rStyle w:val="CommentReference"/>
        </w:rPr>
        <w:annotationRef/>
      </w:r>
      <w:r>
        <w:t>unclear</w:t>
      </w:r>
    </w:p>
  </w:comment>
  <w:comment w:id="107" w:author="Torsten Reimer" w:date="2025-01-24T18:48:00Z" w:initials="TR">
    <w:p w14:paraId="5700B1E8" w14:textId="77777777" w:rsidR="0023644E" w:rsidRDefault="0023644E" w:rsidP="0023644E">
      <w:pPr>
        <w:pStyle w:val="CommentText"/>
      </w:pPr>
      <w:r>
        <w:rPr>
          <w:rStyle w:val="CommentReference"/>
        </w:rPr>
        <w:annotationRef/>
      </w:r>
      <w:r>
        <w:t>BTW, what does the count refer to?</w:t>
      </w:r>
    </w:p>
  </w:comment>
  <w:comment w:id="110" w:author="Torsten Reimer" w:date="2025-01-24T18:53:00Z" w:initials="TR">
    <w:p w14:paraId="3772B9F6" w14:textId="77777777" w:rsidR="00AB392B" w:rsidRDefault="00AB392B" w:rsidP="00AB392B">
      <w:pPr>
        <w:pStyle w:val="CommentText"/>
      </w:pPr>
      <w:r>
        <w:rPr>
          <w:rStyle w:val="CommentReference"/>
        </w:rPr>
        <w:annotationRef/>
      </w:r>
      <w:r>
        <w:t>Why conditional?</w:t>
      </w:r>
    </w:p>
  </w:comment>
  <w:comment w:id="118" w:author="Torsten Reimer" w:date="2025-01-24T18:55:00Z" w:initials="TR">
    <w:p w14:paraId="550D77D1" w14:textId="77777777" w:rsidR="00AB392B" w:rsidRDefault="00AB392B" w:rsidP="00AB392B">
      <w:pPr>
        <w:pStyle w:val="CommentText"/>
      </w:pPr>
      <w:r>
        <w:rPr>
          <w:rStyle w:val="CommentReference"/>
        </w:rPr>
        <w:annotationRef/>
      </w:r>
      <w:r>
        <w:t xml:space="preserve">Somewhere, when introducing the method used, we should describe how this is done. </w:t>
      </w:r>
    </w:p>
  </w:comment>
  <w:comment w:id="124" w:author="Torsten Reimer" w:date="2025-01-24T18:50:00Z" w:initials="TR">
    <w:p w14:paraId="5695E879" w14:textId="1FB593F9" w:rsidR="0023644E" w:rsidRDefault="0023644E" w:rsidP="0023644E">
      <w:pPr>
        <w:pStyle w:val="CommentText"/>
      </w:pPr>
      <w:r>
        <w:rPr>
          <w:rStyle w:val="CommentReference"/>
        </w:rPr>
        <w:annotationRef/>
      </w:r>
      <w:r>
        <w:t xml:space="preserve">This should be introduced in the theory section. We should describe in some detail DeWaters &amp; Powers’ findings regarding energy literacy in their study, </w:t>
      </w:r>
    </w:p>
  </w:comment>
  <w:comment w:id="125" w:author="Torsten Reimer" w:date="2025-01-24T18:52:00Z" w:initials="TR">
    <w:p w14:paraId="6DEC7677" w14:textId="77777777" w:rsidR="00AB392B" w:rsidRDefault="00AB392B" w:rsidP="00AB392B">
      <w:pPr>
        <w:pStyle w:val="CommentText"/>
      </w:pPr>
      <w:r>
        <w:rPr>
          <w:rStyle w:val="CommentReference"/>
        </w:rPr>
        <w:annotationRef/>
      </w:r>
      <w:r>
        <w:t xml:space="preserve">This is not a method paper … but we should add 1-2 paragraphs above explaining how this approach works and what the advantages are compared to other forms of regression analysis. </w:t>
      </w:r>
    </w:p>
  </w:comment>
  <w:comment w:id="126" w:author="Torsten Reimer" w:date="2025-01-24T18:56:00Z" w:initials="TR">
    <w:p w14:paraId="280F8572" w14:textId="77777777" w:rsidR="00AB392B" w:rsidRDefault="00AB392B" w:rsidP="00AB392B">
      <w:pPr>
        <w:pStyle w:val="CommentText"/>
      </w:pPr>
      <w:r>
        <w:rPr>
          <w:rStyle w:val="CommentReference"/>
        </w:rPr>
        <w:annotationRef/>
      </w:r>
      <w:r>
        <w:t>Interesting—was there any interaction with the experimental factor reference class?</w:t>
      </w:r>
    </w:p>
  </w:comment>
  <w:comment w:id="129" w:author="Torsten Reimer" w:date="2025-01-24T18:58:00Z" w:initials="TR">
    <w:p w14:paraId="71D8F76B" w14:textId="77777777" w:rsidR="00AB392B" w:rsidRDefault="00AB392B" w:rsidP="00AB392B">
      <w:pPr>
        <w:pStyle w:val="CommentText"/>
      </w:pPr>
      <w:r>
        <w:rPr>
          <w:rStyle w:val="CommentReference"/>
        </w:rPr>
        <w:annotationRef/>
      </w:r>
      <w:r>
        <w:t xml:space="preserve">Experiment 2 needs an introduction. </w:t>
      </w:r>
    </w:p>
  </w:comment>
  <w:comment w:id="135" w:author="Torsten Reimer" w:date="2025-01-24T18:58:00Z" w:initials="TR">
    <w:p w14:paraId="4543EA91" w14:textId="77777777" w:rsidR="00AB392B" w:rsidRDefault="00AB392B" w:rsidP="00AB392B">
      <w:pPr>
        <w:pStyle w:val="CommentText"/>
      </w:pPr>
      <w:r>
        <w:rPr>
          <w:rStyle w:val="CommentReference"/>
        </w:rPr>
        <w:annotationRef/>
      </w:r>
      <w:r>
        <w:t xml:space="preserve">Has not been introduced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7ADD3B" w15:done="0"/>
  <w15:commentEx w15:paraId="3185DDF3" w15:paraIdParent="117ADD3B" w15:done="0"/>
  <w15:commentEx w15:paraId="6092A100" w15:done="0"/>
  <w15:commentEx w15:paraId="13C9422C" w15:done="0"/>
  <w15:commentEx w15:paraId="5D60EE24" w15:done="0"/>
  <w15:commentEx w15:paraId="4F13F78D" w15:done="0"/>
  <w15:commentEx w15:paraId="06CC935F" w15:done="0"/>
  <w15:commentEx w15:paraId="0E45811E" w15:done="0"/>
  <w15:commentEx w15:paraId="43E31405" w15:done="0"/>
  <w15:commentEx w15:paraId="5A4D84D6" w15:done="0"/>
  <w15:commentEx w15:paraId="773A02FC" w15:done="0"/>
  <w15:commentEx w15:paraId="094973D6" w15:done="0"/>
  <w15:commentEx w15:paraId="01813921" w15:done="0"/>
  <w15:commentEx w15:paraId="46E5E653" w15:done="0"/>
  <w15:commentEx w15:paraId="077CBF17" w15:done="0"/>
  <w15:commentEx w15:paraId="4552FC37" w15:done="0"/>
  <w15:commentEx w15:paraId="5E46B4D5" w15:done="0"/>
  <w15:commentEx w15:paraId="6F0FFBA9" w15:done="0"/>
  <w15:commentEx w15:paraId="6E47731D" w15:done="0"/>
  <w15:commentEx w15:paraId="7D84337A" w15:done="0"/>
  <w15:commentEx w15:paraId="5700B1E8" w15:paraIdParent="7D84337A" w15:done="0"/>
  <w15:commentEx w15:paraId="3772B9F6" w15:done="0"/>
  <w15:commentEx w15:paraId="550D77D1" w15:done="0"/>
  <w15:commentEx w15:paraId="5695E879" w15:done="0"/>
  <w15:commentEx w15:paraId="6DEC7677" w15:done="0"/>
  <w15:commentEx w15:paraId="280F8572" w15:done="0"/>
  <w15:commentEx w15:paraId="71D8F76B" w15:done="0"/>
  <w15:commentEx w15:paraId="4543EA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DCBB71" w16cex:dateUtc="2025-02-28T16:44:00Z"/>
  <w16cex:commentExtensible w16cex:durableId="0A6776AB" w16cex:dateUtc="2025-02-28T16:44:00Z"/>
  <w16cex:commentExtensible w16cex:durableId="050F5CBC" w16cex:dateUtc="2025-01-24T14:12:00Z"/>
  <w16cex:commentExtensible w16cex:durableId="17C80CC4" w16cex:dateUtc="2025-01-25T00:10:00Z"/>
  <w16cex:commentExtensible w16cex:durableId="03968B99" w16cex:dateUtc="2025-01-24T15:56:00Z"/>
  <w16cex:commentExtensible w16cex:durableId="55782943" w16cex:dateUtc="2025-01-24T14:20:00Z"/>
  <w16cex:commentExtensible w16cex:durableId="34548A4C" w16cex:dateUtc="2025-01-24T14:21:00Z"/>
  <w16cex:commentExtensible w16cex:durableId="51AEE347" w16cex:dateUtc="2025-01-24T14:28:00Z"/>
  <w16cex:commentExtensible w16cex:durableId="3D2B49A2" w16cex:dateUtc="2025-01-24T16:22:00Z"/>
  <w16cex:commentExtensible w16cex:durableId="4152DA74" w16cex:dateUtc="2025-01-24T14:22:00Z"/>
  <w16cex:commentExtensible w16cex:durableId="5798188E" w16cex:dateUtc="2025-01-24T14:26:00Z"/>
  <w16cex:commentExtensible w16cex:durableId="7473BA51" w16cex:dateUtc="2025-01-24T15:59:00Z"/>
  <w16cex:commentExtensible w16cex:durableId="309F4116" w16cex:dateUtc="2025-01-24T16:17:00Z"/>
  <w16cex:commentExtensible w16cex:durableId="7D2F5E5D" w16cex:dateUtc="2025-01-24T16:13:00Z"/>
  <w16cex:commentExtensible w16cex:durableId="471427C1" w16cex:dateUtc="2025-01-24T16:17:00Z"/>
  <w16cex:commentExtensible w16cex:durableId="64C50513" w16cex:dateUtc="2025-01-24T16:16:00Z"/>
  <w16cex:commentExtensible w16cex:durableId="12659E48" w16cex:dateUtc="2025-01-24T16:19:00Z"/>
  <w16cex:commentExtensible w16cex:durableId="6A46871F" w16cex:dateUtc="2025-01-24T16:21:00Z"/>
  <w16cex:commentExtensible w16cex:durableId="0DEED637" w16cex:dateUtc="2025-01-24T23:47:00Z"/>
  <w16cex:commentExtensible w16cex:durableId="1C6297F3" w16cex:dateUtc="2025-01-24T23:46:00Z"/>
  <w16cex:commentExtensible w16cex:durableId="6155CD06" w16cex:dateUtc="2025-01-24T23:48:00Z"/>
  <w16cex:commentExtensible w16cex:durableId="6D9E2A81" w16cex:dateUtc="2025-01-24T23:53:00Z"/>
  <w16cex:commentExtensible w16cex:durableId="3DA8EC19" w16cex:dateUtc="2025-01-24T23:55:00Z"/>
  <w16cex:commentExtensible w16cex:durableId="03C95465" w16cex:dateUtc="2025-01-24T23:50:00Z"/>
  <w16cex:commentExtensible w16cex:durableId="342EAC76" w16cex:dateUtc="2025-01-24T23:52:00Z"/>
  <w16cex:commentExtensible w16cex:durableId="65286168" w16cex:dateUtc="2025-01-24T23:56:00Z"/>
  <w16cex:commentExtensible w16cex:durableId="20467617" w16cex:dateUtc="2025-01-24T23:58:00Z"/>
  <w16cex:commentExtensible w16cex:durableId="4D750A1D" w16cex:dateUtc="2025-01-24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7ADD3B" w16cid:durableId="69DCBB71"/>
  <w16cid:commentId w16cid:paraId="3185DDF3" w16cid:durableId="0A6776AB"/>
  <w16cid:commentId w16cid:paraId="6092A100" w16cid:durableId="050F5CBC"/>
  <w16cid:commentId w16cid:paraId="13C9422C" w16cid:durableId="17C80CC4"/>
  <w16cid:commentId w16cid:paraId="5D60EE24" w16cid:durableId="03968B99"/>
  <w16cid:commentId w16cid:paraId="4F13F78D" w16cid:durableId="55782943"/>
  <w16cid:commentId w16cid:paraId="06CC935F" w16cid:durableId="34548A4C"/>
  <w16cid:commentId w16cid:paraId="0E45811E" w16cid:durableId="51AEE347"/>
  <w16cid:commentId w16cid:paraId="43E31405" w16cid:durableId="3D2B49A2"/>
  <w16cid:commentId w16cid:paraId="5A4D84D6" w16cid:durableId="4152DA74"/>
  <w16cid:commentId w16cid:paraId="773A02FC" w16cid:durableId="5798188E"/>
  <w16cid:commentId w16cid:paraId="094973D6" w16cid:durableId="7473BA51"/>
  <w16cid:commentId w16cid:paraId="01813921" w16cid:durableId="309F4116"/>
  <w16cid:commentId w16cid:paraId="46E5E653" w16cid:durableId="7D2F5E5D"/>
  <w16cid:commentId w16cid:paraId="077CBF17" w16cid:durableId="471427C1"/>
  <w16cid:commentId w16cid:paraId="4552FC37" w16cid:durableId="64C50513"/>
  <w16cid:commentId w16cid:paraId="5E46B4D5" w16cid:durableId="12659E48"/>
  <w16cid:commentId w16cid:paraId="6F0FFBA9" w16cid:durableId="6A46871F"/>
  <w16cid:commentId w16cid:paraId="6E47731D" w16cid:durableId="0DEED637"/>
  <w16cid:commentId w16cid:paraId="7D84337A" w16cid:durableId="1C6297F3"/>
  <w16cid:commentId w16cid:paraId="5700B1E8" w16cid:durableId="6155CD06"/>
  <w16cid:commentId w16cid:paraId="3772B9F6" w16cid:durableId="6D9E2A81"/>
  <w16cid:commentId w16cid:paraId="550D77D1" w16cid:durableId="3DA8EC19"/>
  <w16cid:commentId w16cid:paraId="5695E879" w16cid:durableId="03C95465"/>
  <w16cid:commentId w16cid:paraId="6DEC7677" w16cid:durableId="342EAC76"/>
  <w16cid:commentId w16cid:paraId="280F8572" w16cid:durableId="65286168"/>
  <w16cid:commentId w16cid:paraId="71D8F76B" w16cid:durableId="20467617"/>
  <w16cid:commentId w16cid:paraId="4543EA91" w16cid:durableId="4D750A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4EC1B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6624694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an Pablo Loaiza Ramirez">
    <w15:presenceInfo w15:providerId="AD" w15:userId="S::jloaizar@purdue.edu::b09fb93c-4860-4ea2-9a23-459dfcccd51d"/>
  </w15:person>
  <w15:person w15:author="Torsten Reimer">
    <w15:presenceInfo w15:providerId="Windows Live" w15:userId="54178af335b12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2D"/>
    <w:rsid w:val="000316E1"/>
    <w:rsid w:val="00093A27"/>
    <w:rsid w:val="000A0835"/>
    <w:rsid w:val="000B160D"/>
    <w:rsid w:val="000C4C8E"/>
    <w:rsid w:val="000E1B6E"/>
    <w:rsid w:val="00124433"/>
    <w:rsid w:val="0015503C"/>
    <w:rsid w:val="0023644E"/>
    <w:rsid w:val="00342A8E"/>
    <w:rsid w:val="003668C2"/>
    <w:rsid w:val="003B1ECE"/>
    <w:rsid w:val="004139AE"/>
    <w:rsid w:val="00466191"/>
    <w:rsid w:val="005514F2"/>
    <w:rsid w:val="006723EC"/>
    <w:rsid w:val="006950C8"/>
    <w:rsid w:val="007B1751"/>
    <w:rsid w:val="007B75D8"/>
    <w:rsid w:val="00855003"/>
    <w:rsid w:val="00871209"/>
    <w:rsid w:val="00873B3E"/>
    <w:rsid w:val="008B0763"/>
    <w:rsid w:val="00914A79"/>
    <w:rsid w:val="00A6359B"/>
    <w:rsid w:val="00A67389"/>
    <w:rsid w:val="00AA1ED9"/>
    <w:rsid w:val="00AB392B"/>
    <w:rsid w:val="00B04786"/>
    <w:rsid w:val="00B153AC"/>
    <w:rsid w:val="00B2172A"/>
    <w:rsid w:val="00B33717"/>
    <w:rsid w:val="00B37D32"/>
    <w:rsid w:val="00B551A4"/>
    <w:rsid w:val="00BF0B82"/>
    <w:rsid w:val="00C0701B"/>
    <w:rsid w:val="00C3036D"/>
    <w:rsid w:val="00C87E32"/>
    <w:rsid w:val="00C91318"/>
    <w:rsid w:val="00CD34D0"/>
    <w:rsid w:val="00CD57FE"/>
    <w:rsid w:val="00CE5990"/>
    <w:rsid w:val="00D2002F"/>
    <w:rsid w:val="00D2568C"/>
    <w:rsid w:val="00EF6F2C"/>
    <w:rsid w:val="00EF7B45"/>
    <w:rsid w:val="00F002F1"/>
    <w:rsid w:val="00F81319"/>
    <w:rsid w:val="00F97533"/>
    <w:rsid w:val="00FC1F09"/>
    <w:rsid w:val="00FE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F94E"/>
  <w15:docId w15:val="{CE5F5E79-52FE-4092-8B0C-9CA4A8DE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F81319"/>
    <w:pPr>
      <w:spacing w:after="0"/>
    </w:pPr>
  </w:style>
  <w:style w:type="character" w:styleId="CommentReference">
    <w:name w:val="annotation reference"/>
    <w:basedOn w:val="DefaultParagraphFont"/>
    <w:rsid w:val="00B37D32"/>
    <w:rPr>
      <w:sz w:val="16"/>
      <w:szCs w:val="16"/>
    </w:rPr>
  </w:style>
  <w:style w:type="paragraph" w:styleId="CommentText">
    <w:name w:val="annotation text"/>
    <w:basedOn w:val="Normal"/>
    <w:link w:val="CommentTextChar"/>
    <w:rsid w:val="00B37D32"/>
    <w:rPr>
      <w:sz w:val="20"/>
      <w:szCs w:val="20"/>
    </w:rPr>
  </w:style>
  <w:style w:type="character" w:customStyle="1" w:styleId="CommentTextChar">
    <w:name w:val="Comment Text Char"/>
    <w:basedOn w:val="DefaultParagraphFont"/>
    <w:link w:val="CommentText"/>
    <w:rsid w:val="00B37D32"/>
    <w:rPr>
      <w:sz w:val="20"/>
      <w:szCs w:val="20"/>
    </w:rPr>
  </w:style>
  <w:style w:type="paragraph" w:styleId="CommentSubject">
    <w:name w:val="annotation subject"/>
    <w:basedOn w:val="CommentText"/>
    <w:next w:val="CommentText"/>
    <w:link w:val="CommentSubjectChar"/>
    <w:rsid w:val="00B37D32"/>
    <w:rPr>
      <w:b/>
      <w:bCs/>
    </w:rPr>
  </w:style>
  <w:style w:type="character" w:customStyle="1" w:styleId="CommentSubjectChar">
    <w:name w:val="Comment Subject Char"/>
    <w:basedOn w:val="CommentTextChar"/>
    <w:link w:val="CommentSubject"/>
    <w:rsid w:val="00B37D32"/>
    <w:rPr>
      <w:b/>
      <w:bCs/>
      <w:sz w:val="20"/>
      <w:szCs w:val="20"/>
    </w:rPr>
  </w:style>
  <w:style w:type="character" w:styleId="FollowedHyperlink">
    <w:name w:val="FollowedHyperlink"/>
    <w:basedOn w:val="DefaultParagraphFont"/>
    <w:rsid w:val="004139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tegorman13.github.io/Representation_Study/manuscript/output/appendix.html" TargetMode="External"/><Relationship Id="rId26" Type="http://schemas.openxmlformats.org/officeDocument/2006/relationships/hyperlink" Target="https://doi.org/10.1007/s10311-023-01591-5" TargetMode="External"/><Relationship Id="rId39" Type="http://schemas.openxmlformats.org/officeDocument/2006/relationships/fontTable" Target="fontTable.xml"/><Relationship Id="rId21" Type="http://schemas.openxmlformats.org/officeDocument/2006/relationships/hyperlink" Target="https://doi.org/10.1038/s41560-020-0582-0" TargetMode="External"/><Relationship Id="rId34" Type="http://schemas.openxmlformats.org/officeDocument/2006/relationships/hyperlink" Target="https://doi.org/10.1016/j.reseneeco.2020.101201" TargetMode="Externa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1073/pnas.1001509107" TargetMode="External"/><Relationship Id="rId29" Type="http://schemas.openxmlformats.org/officeDocument/2006/relationships/hyperlink" Target="https://doi.org/10.1136/bmj.327.7417.741"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doi.org/10.1080/13669877.2015.1121909" TargetMode="External"/><Relationship Id="rId32" Type="http://schemas.openxmlformats.org/officeDocument/2006/relationships/hyperlink" Target="https://doi.org/10.1016/j.enbuild.2010.10.010" TargetMode="External"/><Relationship Id="rId37" Type="http://schemas.openxmlformats.org/officeDocument/2006/relationships/hyperlink" Target="https://doi.org/10.3389/fpsyg.2018.01833"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8637/jss.v080.i01" TargetMode="External"/><Relationship Id="rId28" Type="http://schemas.openxmlformats.org/officeDocument/2006/relationships/hyperlink" Target="https://doi.org/10.1093/jcr/ucac006" TargetMode="External"/><Relationship Id="rId36" Type="http://schemas.openxmlformats.org/officeDocument/2006/relationships/hyperlink" Target="https://doi.org/10.1016/j.jenvp.2019.02.008" TargetMode="External"/><Relationship Id="rId10" Type="http://schemas.openxmlformats.org/officeDocument/2006/relationships/image" Target="media/image1.png"/><Relationship Id="rId19" Type="http://schemas.openxmlformats.org/officeDocument/2006/relationships/hyperlink" Target="https://doi.org/10.1016/j.jenvp.2005.08.002" TargetMode="External"/><Relationship Id="rId31" Type="http://schemas.openxmlformats.org/officeDocument/2006/relationships/hyperlink" Target="https://doi.org/10.1017/S1930297500008172"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hyperlink" Target="https://doi.org/10.1016/j.reseneeco.2017.06.001" TargetMode="External"/><Relationship Id="rId27" Type="http://schemas.openxmlformats.org/officeDocument/2006/relationships/hyperlink" Target="https://doi.org/10.1007/s12053-008-9009-7" TargetMode="External"/><Relationship Id="rId30" Type="http://schemas.openxmlformats.org/officeDocument/2006/relationships/hyperlink" Target="https://doi.org/10.1002/cb.2051" TargetMode="External"/><Relationship Id="rId35" Type="http://schemas.openxmlformats.org/officeDocument/2006/relationships/hyperlink" Target="https://doi.org/10.1016/j.jdeveco.2023.103202" TargetMode="External"/><Relationship Id="rId8" Type="http://schemas.microsoft.com/office/2016/09/relationships/commentsIds" Target="commentsId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1016/j.enpol.2010.12.049" TargetMode="External"/><Relationship Id="rId33" Type="http://schemas.openxmlformats.org/officeDocument/2006/relationships/hyperlink" Target="https://doi.org/10.1038/s41560-020-00763-9" TargetMode="External"/><Relationship Id="rId38" Type="http://schemas.openxmlformats.org/officeDocument/2006/relationships/hyperlink" Target="https://doi.org/10.21105/joss.0168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BF814E87DFDE143B33BE679090D1260"/>
        <w:category>
          <w:name w:val="General"/>
          <w:gallery w:val="placeholder"/>
        </w:category>
        <w:types>
          <w:type w:val="bbPlcHdr"/>
        </w:types>
        <w:behaviors>
          <w:behavior w:val="content"/>
        </w:behaviors>
        <w:guid w:val="{C1130D4E-A60D-1148-9707-4489D8090F75}"/>
      </w:docPartPr>
      <w:docPartBody>
        <w:p w:rsidR="00CD797C" w:rsidRDefault="00A46A08" w:rsidP="00A46A08">
          <w:pPr>
            <w:pStyle w:val="ABF814E87DFDE143B33BE679090D1260"/>
          </w:pPr>
          <w:r w:rsidRPr="003F5076">
            <w:rPr>
              <w:rStyle w:val="PlaceholderText"/>
            </w:rPr>
            <w:t>Click or tap here to enter text.</w:t>
          </w:r>
        </w:p>
      </w:docPartBody>
    </w:docPart>
    <w:docPart>
      <w:docPartPr>
        <w:name w:val="247203873F42FE4D8436B5EE8C27F8A2"/>
        <w:category>
          <w:name w:val="General"/>
          <w:gallery w:val="placeholder"/>
        </w:category>
        <w:types>
          <w:type w:val="bbPlcHdr"/>
        </w:types>
        <w:behaviors>
          <w:behavior w:val="content"/>
        </w:behaviors>
        <w:guid w:val="{0FEA4421-E837-C740-90F0-C22A7160DDF6}"/>
      </w:docPartPr>
      <w:docPartBody>
        <w:p w:rsidR="00CD797C" w:rsidRDefault="00A46A08" w:rsidP="00A46A08">
          <w:pPr>
            <w:pStyle w:val="247203873F42FE4D8436B5EE8C27F8A2"/>
          </w:pPr>
          <w:r w:rsidRPr="003F5076">
            <w:rPr>
              <w:rStyle w:val="PlaceholderText"/>
            </w:rPr>
            <w:t>Click or tap here to enter text.</w:t>
          </w:r>
        </w:p>
      </w:docPartBody>
    </w:docPart>
    <w:docPart>
      <w:docPartPr>
        <w:name w:val="7F6B86FDB6C64D4BAA9A24BA606AFC66"/>
        <w:category>
          <w:name w:val="General"/>
          <w:gallery w:val="placeholder"/>
        </w:category>
        <w:types>
          <w:type w:val="bbPlcHdr"/>
        </w:types>
        <w:behaviors>
          <w:behavior w:val="content"/>
        </w:behaviors>
        <w:guid w:val="{801F1549-4D76-D242-AAF8-9991D1D95EA1}"/>
      </w:docPartPr>
      <w:docPartBody>
        <w:p w:rsidR="00CD797C" w:rsidRDefault="00A46A08" w:rsidP="00A46A08">
          <w:pPr>
            <w:pStyle w:val="7F6B86FDB6C64D4BAA9A24BA606AFC66"/>
          </w:pPr>
          <w:r w:rsidRPr="003F5076">
            <w:rPr>
              <w:rStyle w:val="PlaceholderText"/>
            </w:rPr>
            <w:t>Click or tap here to enter text.</w:t>
          </w:r>
        </w:p>
      </w:docPartBody>
    </w:docPart>
    <w:docPart>
      <w:docPartPr>
        <w:name w:val="DE104BF7AC079A41AB3AF58BDBF2B052"/>
        <w:category>
          <w:name w:val="General"/>
          <w:gallery w:val="placeholder"/>
        </w:category>
        <w:types>
          <w:type w:val="bbPlcHdr"/>
        </w:types>
        <w:behaviors>
          <w:behavior w:val="content"/>
        </w:behaviors>
        <w:guid w:val="{34685025-D1CC-4D48-BDEB-B78B6BC709E1}"/>
      </w:docPartPr>
      <w:docPartBody>
        <w:p w:rsidR="00CD797C" w:rsidRDefault="00A46A08" w:rsidP="00A46A08">
          <w:pPr>
            <w:pStyle w:val="DE104BF7AC079A41AB3AF58BDBF2B052"/>
          </w:pPr>
          <w:r w:rsidRPr="003F50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08"/>
    <w:rsid w:val="00326BBF"/>
    <w:rsid w:val="00914A79"/>
    <w:rsid w:val="00A46A08"/>
    <w:rsid w:val="00A6359B"/>
    <w:rsid w:val="00C82C3C"/>
    <w:rsid w:val="00CD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A08"/>
    <w:rPr>
      <w:color w:val="666666"/>
    </w:rPr>
  </w:style>
  <w:style w:type="paragraph" w:customStyle="1" w:styleId="ABF814E87DFDE143B33BE679090D1260">
    <w:name w:val="ABF814E87DFDE143B33BE679090D1260"/>
    <w:rsid w:val="00A46A08"/>
  </w:style>
  <w:style w:type="paragraph" w:customStyle="1" w:styleId="247203873F42FE4D8436B5EE8C27F8A2">
    <w:name w:val="247203873F42FE4D8436B5EE8C27F8A2"/>
    <w:rsid w:val="00A46A08"/>
  </w:style>
  <w:style w:type="paragraph" w:customStyle="1" w:styleId="7F6B86FDB6C64D4BAA9A24BA606AFC66">
    <w:name w:val="7F6B86FDB6C64D4BAA9A24BA606AFC66"/>
    <w:rsid w:val="00A46A08"/>
  </w:style>
  <w:style w:type="paragraph" w:customStyle="1" w:styleId="DE104BF7AC079A41AB3AF58BDBF2B052">
    <w:name w:val="DE104BF7AC079A41AB3AF58BDBF2B052"/>
    <w:rsid w:val="00A46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6CEDFF-4F19-8748-A39B-3FBB85BC717B}">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1A33A-E9A5-184C-8890-D36CD591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22</Pages>
  <Words>6288</Words>
  <Characters>35843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Planning to Save Energy: How Information Format Affects Accuracy</vt:lpstr>
    </vt:vector>
  </TitlesOfParts>
  <Company/>
  <LinksUpToDate>false</LinksUpToDate>
  <CharactersWithSpaces>42047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Gorman;Torsten Reimer;Juan Pablo Loaiza Ramirez;Hayden Barber</dc:creator>
  <cp:keywords/>
  <cp:lastModifiedBy>Thomas Eagan Gorman</cp:lastModifiedBy>
  <cp:revision>8</cp:revision>
  <dcterms:created xsi:type="dcterms:W3CDTF">2025-03-01T23:53:00Z</dcterms:created>
  <dcterms:modified xsi:type="dcterms:W3CDTF">2025-03-17T08:44:00Z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2025-01-12</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y fmtid="{D5CDD505-2E9C-101B-9397-08002B2CF9AE}" pid="18" name="MSIP_Label_f7606f69-b0ae-4874-be30-7d43a3c7be10_Enabled">
    <vt:lpwstr>true</vt:lpwstr>
  </property>
  <property fmtid="{D5CDD505-2E9C-101B-9397-08002B2CF9AE}" pid="19" name="MSIP_Label_f7606f69-b0ae-4874-be30-7d43a3c7be10_SetDate">
    <vt:lpwstr>2025-03-16T15:32:46Z</vt:lpwstr>
  </property>
  <property fmtid="{D5CDD505-2E9C-101B-9397-08002B2CF9AE}" pid="20" name="MSIP_Label_f7606f69-b0ae-4874-be30-7d43a3c7be10_Method">
    <vt:lpwstr>Standard</vt:lpwstr>
  </property>
  <property fmtid="{D5CDD505-2E9C-101B-9397-08002B2CF9AE}" pid="21" name="MSIP_Label_f7606f69-b0ae-4874-be30-7d43a3c7be10_Name">
    <vt:lpwstr>defa4170-0d19-0005-0001-bc88714345d2</vt:lpwstr>
  </property>
  <property fmtid="{D5CDD505-2E9C-101B-9397-08002B2CF9AE}" pid="22" name="MSIP_Label_f7606f69-b0ae-4874-be30-7d43a3c7be10_SiteId">
    <vt:lpwstr>4130bd39-7c53-419c-b1e5-8758d6d63f21</vt:lpwstr>
  </property>
  <property fmtid="{D5CDD505-2E9C-101B-9397-08002B2CF9AE}" pid="23" name="MSIP_Label_f7606f69-b0ae-4874-be30-7d43a3c7be10_ActionId">
    <vt:lpwstr>b84b8c33-cdfa-4766-8246-ff28c663ec06</vt:lpwstr>
  </property>
  <property fmtid="{D5CDD505-2E9C-101B-9397-08002B2CF9AE}" pid="24" name="MSIP_Label_f7606f69-b0ae-4874-be30-7d43a3c7be10_ContentBits">
    <vt:lpwstr>0</vt:lpwstr>
  </property>
  <property fmtid="{D5CDD505-2E9C-101B-9397-08002B2CF9AE}" pid="25" name="MSIP_Label_f7606f69-b0ae-4874-be30-7d43a3c7be10_Tag">
    <vt:lpwstr>50, 3, 0, 1</vt:lpwstr>
  </property>
</Properties>
</file>